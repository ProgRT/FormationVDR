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2EA" w:rsidRDefault="003A02EA" w:rsidP="006A75DD">
      <w:pPr>
        <w:pStyle w:val="P-Titredocument"/>
      </w:pPr>
      <w:r>
        <w:rPr>
          <w:caps w:val="0"/>
        </w:rPr>
        <w:t>Ré</w:t>
      </w:r>
      <w:r w:rsidRPr="00E5247A">
        <w:rPr>
          <w:caps w:val="0"/>
        </w:rPr>
        <w:t>glages</w:t>
      </w:r>
      <w:r>
        <w:rPr>
          <w:caps w:val="0"/>
        </w:rPr>
        <w:t xml:space="preserve"> et modification des paramètres du ventilateur VDR</w:t>
      </w:r>
      <w:r w:rsidRPr="000C7199">
        <w:rPr>
          <w:caps w:val="0"/>
        </w:rPr>
        <w:t>-4</w:t>
      </w:r>
    </w:p>
    <w:p w:rsidR="003A02EA" w:rsidRDefault="003A02EA" w:rsidP="006A75DD">
      <w:pPr>
        <w:pStyle w:val="P-Codederfrence"/>
      </w:pPr>
      <w:r>
        <w:t>INH-PROT-05-01</w:t>
      </w:r>
    </w:p>
    <w:p w:rsidR="003A02EA" w:rsidRDefault="003A02EA" w:rsidP="006A75DD">
      <w:pPr>
        <w:pStyle w:val="P-Datedeconception"/>
      </w:pPr>
      <w:r>
        <w:t>Date de conception : 2015-02-01</w:t>
      </w:r>
    </w:p>
    <w:p w:rsidR="003A02EA" w:rsidRDefault="003A02EA" w:rsidP="006A75DD">
      <w:pPr>
        <w:pStyle w:val="TITREGnralit"/>
      </w:pPr>
      <w:r>
        <w:t>Personnel visé</w:t>
      </w:r>
    </w:p>
    <w:p w:rsidR="003A02EA" w:rsidRDefault="003A02EA" w:rsidP="006A75DD">
      <w:r w:rsidRPr="000C7199">
        <w:t>L</w:t>
      </w:r>
      <w:r>
        <w:t>es inhalothérapeutes du Centre h</w:t>
      </w:r>
      <w:r w:rsidRPr="000C7199">
        <w:t>ospitalier de l'Université de Montréal ayant complété avec succès la formation sur l’opération du ventilateur VDR-4.</w:t>
      </w:r>
    </w:p>
    <w:p w:rsidR="003A02EA" w:rsidRDefault="003A02EA" w:rsidP="006A75DD">
      <w:pPr>
        <w:pStyle w:val="TITREGnralit"/>
      </w:pPr>
      <w:r>
        <w:t>Unité de soins</w:t>
      </w:r>
      <w:r w:rsidRPr="00E5247A">
        <w:t xml:space="preserve"> </w:t>
      </w:r>
    </w:p>
    <w:p w:rsidR="003A02EA" w:rsidRDefault="003A02EA" w:rsidP="006A75DD">
      <w:r w:rsidRPr="000C7199">
        <w:t>Toutes les unités de soins</w:t>
      </w:r>
      <w:r>
        <w:t>.</w:t>
      </w:r>
    </w:p>
    <w:p w:rsidR="003A02EA" w:rsidRDefault="003A02EA" w:rsidP="006A75DD">
      <w:pPr>
        <w:pStyle w:val="TITREGnralit"/>
      </w:pPr>
      <w:r>
        <w:t>Conditions d’exercice</w:t>
      </w:r>
    </w:p>
    <w:p w:rsidR="003A02EA" w:rsidRDefault="003A02EA" w:rsidP="006A75DD">
      <w:r w:rsidRPr="000C7199">
        <w:t>Seul les inhalothérapeutes ayant complété avec succès la formation sur l’opération du ventilateur VDR-4 sont autorisé</w:t>
      </w:r>
      <w:r>
        <w:t>s</w:t>
      </w:r>
      <w:r w:rsidRPr="000C7199">
        <w:t xml:space="preserve"> à appliquer le présent protocole.</w:t>
      </w:r>
    </w:p>
    <w:p w:rsidR="00B56B8D" w:rsidRDefault="00B56B8D" w:rsidP="006A75DD">
      <w:pPr>
        <w:rPr>
          <w:ins w:id="0" w:author="p0023885" w:date="2016-07-12T15:12:00Z"/>
        </w:rPr>
      </w:pPr>
      <w:ins w:id="1" w:author="p0023885" w:date="2016-07-12T15:11:00Z">
        <w:r>
          <w:t>Pour initier la thérapie, une ordonnance médicale individuelle, rédigée par un intensiviste, doit spécifier</w:t>
        </w:r>
      </w:ins>
      <w:ins w:id="2" w:author="p0023885" w:date="2016-07-12T15:13:00Z">
        <w:r>
          <w:t xml:space="preserve"> minimalement</w:t>
        </w:r>
      </w:ins>
      <w:ins w:id="3" w:author="p0023885" w:date="2016-07-12T15:12:00Z">
        <w:r>
          <w:t> </w:t>
        </w:r>
      </w:ins>
      <w:ins w:id="4" w:author="p0023885" w:date="2016-07-12T15:11:00Z">
        <w:r>
          <w:t>:</w:t>
        </w:r>
      </w:ins>
    </w:p>
    <w:p w:rsidR="00B56B8D" w:rsidRDefault="00B56B8D" w:rsidP="00DC7E99">
      <w:pPr>
        <w:numPr>
          <w:ilvl w:val="0"/>
          <w:numId w:val="70"/>
        </w:numPr>
        <w:rPr>
          <w:ins w:id="5" w:author="p0023885" w:date="2016-07-12T15:12:00Z"/>
        </w:rPr>
      </w:pPr>
      <w:ins w:id="6" w:author="p0023885" w:date="2016-07-12T15:12:00Z">
        <w:r>
          <w:t>« Ventilation par VDR-4 »,</w:t>
        </w:r>
      </w:ins>
    </w:p>
    <w:p w:rsidR="00B56B8D" w:rsidRDefault="00B56B8D" w:rsidP="00DC7E99">
      <w:pPr>
        <w:numPr>
          <w:ilvl w:val="0"/>
          <w:numId w:val="70"/>
        </w:numPr>
        <w:rPr>
          <w:ins w:id="7" w:author="p0023885" w:date="2016-07-12T15:13:00Z"/>
        </w:rPr>
      </w:pPr>
      <w:ins w:id="8" w:author="p0023885" w:date="2016-07-12T15:12:00Z">
        <w:r>
          <w:t>Une cible d’oxygénation (</w:t>
        </w:r>
      </w:ins>
      <w:ins w:id="9" w:author="p0023885" w:date="2016-07-12T15:13:00Z">
        <w:r>
          <w:t>SpO</w:t>
        </w:r>
        <w:r>
          <w:rPr>
            <w:rFonts w:ascii="Cambria Math" w:hAnsi="Cambria Math" w:cs="Cambria Math"/>
          </w:rPr>
          <w:t>₂</w:t>
        </w:r>
      </w:ins>
      <w:ins w:id="10" w:author="p0023885" w:date="2016-07-12T15:12:00Z">
        <w:r>
          <w:t xml:space="preserve"> </w:t>
        </w:r>
      </w:ins>
      <w:ins w:id="11" w:author="p0023885" w:date="2016-07-12T15:13:00Z">
        <w:r>
          <w:t>visée),</w:t>
        </w:r>
      </w:ins>
    </w:p>
    <w:p w:rsidR="00B56B8D" w:rsidRDefault="00B56B8D" w:rsidP="00DC7E99">
      <w:pPr>
        <w:numPr>
          <w:ilvl w:val="0"/>
          <w:numId w:val="70"/>
        </w:numPr>
      </w:pPr>
      <w:ins w:id="12" w:author="p0023885" w:date="2016-07-12T15:13:00Z">
        <w:r>
          <w:t>Une cible de pH ou une cible de PaCO2.</w:t>
        </w:r>
      </w:ins>
    </w:p>
    <w:p w:rsidR="003A02EA" w:rsidRDefault="003A02EA" w:rsidP="006A75DD">
      <w:pPr>
        <w:pStyle w:val="TITREGnralit"/>
      </w:pPr>
      <w:r>
        <w:t>Procédure</w:t>
      </w:r>
    </w:p>
    <w:p w:rsidR="003A02EA" w:rsidRDefault="003A02EA" w:rsidP="006A75DD">
      <w:pPr>
        <w:jc w:val="both"/>
      </w:pPr>
      <w:r>
        <w:t>À moins d’indication contraire, les modifications de pressions de ventilation se font par bonds de 2 cmH</w:t>
      </w:r>
      <w:r>
        <w:rPr>
          <w:rFonts w:ascii="Cambria Math" w:hAnsi="Cambria Math" w:cs="Cambria Math"/>
        </w:rPr>
        <w:t>₂</w:t>
      </w:r>
      <w:r>
        <w:t>O.</w:t>
      </w:r>
    </w:p>
    <w:p w:rsidR="003A02EA" w:rsidRDefault="003A02EA" w:rsidP="006A75DD">
      <w:pPr>
        <w:jc w:val="both"/>
      </w:pPr>
      <w:r>
        <w:t>À moins d’indication contraire, les modifications de FiO</w:t>
      </w:r>
      <w:r>
        <w:rPr>
          <w:rFonts w:ascii="Cambria Math" w:hAnsi="Cambria Math" w:cs="Cambria Math"/>
        </w:rPr>
        <w:t>₂</w:t>
      </w:r>
      <w:r>
        <w:t xml:space="preserve">  se font par bonds de 10 points de pourcentage. </w:t>
      </w:r>
    </w:p>
    <w:p w:rsidR="003A02EA" w:rsidRPr="000C7199" w:rsidRDefault="003A02EA" w:rsidP="006A75DD">
      <w:pPr>
        <w:jc w:val="both"/>
      </w:pPr>
      <w:r w:rsidRPr="000C7199">
        <w:t>En l’absence d’ordonnance médicale individuelle contraire, l’inhalothérapeute ajuste les paramètres de ventilation de la façon suivante :</w:t>
      </w:r>
    </w:p>
    <w:p w:rsidR="003A02EA" w:rsidRPr="000C7199" w:rsidRDefault="003A02EA" w:rsidP="006A75DD">
      <w:pPr>
        <w:pStyle w:val="Titre2"/>
      </w:pPr>
      <w:r w:rsidRPr="000C7199">
        <w:t>Paramètres initiaux</w:t>
      </w:r>
    </w:p>
    <w:tbl>
      <w:tblPr>
        <w:tblW w:w="5000" w:type="pct"/>
        <w:tblLayout w:type="fixed"/>
        <w:tblLook w:val="00A0" w:firstRow="1" w:lastRow="0" w:firstColumn="1" w:lastColumn="0" w:noHBand="0" w:noVBand="0"/>
      </w:tblPr>
      <w:tblGrid>
        <w:gridCol w:w="6912"/>
        <w:gridCol w:w="2708"/>
      </w:tblGrid>
      <w:tr w:rsidR="003A02EA" w:rsidTr="00974087">
        <w:trPr>
          <w:trHeight w:val="170"/>
        </w:trPr>
        <w:tc>
          <w:tcPr>
            <w:tcW w:w="6912" w:type="dxa"/>
          </w:tcPr>
          <w:p w:rsidR="003A02EA" w:rsidRPr="00975FB0" w:rsidRDefault="003A02EA" w:rsidP="006A75DD">
            <w:r w:rsidRPr="00975FB0">
              <w:t>Pression de travail</w:t>
            </w:r>
          </w:p>
        </w:tc>
        <w:tc>
          <w:tcPr>
            <w:tcW w:w="2708" w:type="dxa"/>
          </w:tcPr>
          <w:p w:rsidR="003A02EA" w:rsidRPr="00975FB0" w:rsidRDefault="003A02EA" w:rsidP="006A75DD">
            <w:r w:rsidRPr="00975FB0">
              <w:t>40 lb/po²</w:t>
            </w:r>
          </w:p>
        </w:tc>
      </w:tr>
      <w:tr w:rsidR="003A02EA" w:rsidTr="00974087">
        <w:trPr>
          <w:trHeight w:val="170"/>
        </w:trPr>
        <w:tc>
          <w:tcPr>
            <w:tcW w:w="6912" w:type="dxa"/>
          </w:tcPr>
          <w:p w:rsidR="003A02EA" w:rsidRPr="00974087" w:rsidRDefault="003A02EA" w:rsidP="006A75DD">
            <w:pPr>
              <w:rPr>
                <w:i/>
              </w:rPr>
            </w:pPr>
            <w:r w:rsidRPr="00975FB0">
              <w:t>Pression de crête inspiratoire</w:t>
            </w:r>
            <w:r>
              <w:t xml:space="preserve"> (</w:t>
            </w:r>
            <w:r w:rsidRPr="00974087">
              <w:rPr>
                <w:i/>
              </w:rPr>
              <w:t>DEBIT PULSE)</w:t>
            </w:r>
          </w:p>
        </w:tc>
        <w:tc>
          <w:tcPr>
            <w:tcW w:w="2708" w:type="dxa"/>
          </w:tcPr>
          <w:p w:rsidR="003A02EA" w:rsidRPr="00975FB0" w:rsidRDefault="003A02EA" w:rsidP="006A75DD">
            <w:r w:rsidRPr="00975FB0">
              <w:t>30 cmH</w:t>
            </w:r>
            <w:r w:rsidRPr="00974087">
              <w:rPr>
                <w:rFonts w:ascii="Cambria Math" w:hAnsi="Cambria Math" w:cs="Cambria Math"/>
              </w:rPr>
              <w:t>₂</w:t>
            </w:r>
            <w:r w:rsidRPr="00975FB0">
              <w:t xml:space="preserve">O </w:t>
            </w:r>
          </w:p>
        </w:tc>
      </w:tr>
      <w:tr w:rsidR="003A02EA" w:rsidTr="00974087">
        <w:trPr>
          <w:trHeight w:val="170"/>
        </w:trPr>
        <w:tc>
          <w:tcPr>
            <w:tcW w:w="6912" w:type="dxa"/>
          </w:tcPr>
          <w:p w:rsidR="003A02EA" w:rsidRPr="00974087" w:rsidRDefault="003A02EA" w:rsidP="006A75DD">
            <w:pPr>
              <w:rPr>
                <w:i/>
              </w:rPr>
            </w:pPr>
            <w:r w:rsidRPr="00975FB0">
              <w:t>Pression de crête expiratoire</w:t>
            </w:r>
            <w:r>
              <w:t xml:space="preserve"> (</w:t>
            </w:r>
            <w:r w:rsidRPr="00974087">
              <w:rPr>
                <w:i/>
              </w:rPr>
              <w:t>CPAP OSCILLANTE)</w:t>
            </w:r>
          </w:p>
        </w:tc>
        <w:tc>
          <w:tcPr>
            <w:tcW w:w="2708" w:type="dxa"/>
          </w:tcPr>
          <w:p w:rsidR="003A02EA" w:rsidRPr="00975FB0" w:rsidRDefault="003A02EA" w:rsidP="006A75DD">
            <w:r w:rsidRPr="00975FB0">
              <w:t>10 cmH</w:t>
            </w:r>
            <w:r w:rsidRPr="00471511">
              <w:rPr>
                <w:rFonts w:ascii="Cambria Math" w:hAnsi="Cambria Math" w:cs="Cambria Math"/>
              </w:rPr>
              <w:t>₂</w:t>
            </w:r>
            <w:r w:rsidRPr="00975FB0">
              <w:t xml:space="preserve">O </w:t>
            </w:r>
          </w:p>
        </w:tc>
      </w:tr>
      <w:tr w:rsidR="003A02EA" w:rsidTr="00974087">
        <w:trPr>
          <w:trHeight w:val="170"/>
        </w:trPr>
        <w:tc>
          <w:tcPr>
            <w:tcW w:w="6912" w:type="dxa"/>
          </w:tcPr>
          <w:p w:rsidR="003A02EA" w:rsidRPr="00974087" w:rsidRDefault="003A02EA" w:rsidP="006A75DD">
            <w:pPr>
              <w:rPr>
                <w:i/>
              </w:rPr>
            </w:pPr>
            <w:r w:rsidRPr="00975FB0">
              <w:t>Pression de crête inspiratoire augmentée</w:t>
            </w:r>
            <w:r>
              <w:t xml:space="preserve"> (</w:t>
            </w:r>
            <w:r w:rsidRPr="00974087">
              <w:rPr>
                <w:i/>
              </w:rPr>
              <w:t>PRESSION DE CONVECTION)</w:t>
            </w:r>
          </w:p>
        </w:tc>
        <w:tc>
          <w:tcPr>
            <w:tcW w:w="2708" w:type="dxa"/>
          </w:tcPr>
          <w:p w:rsidR="003A02EA" w:rsidRPr="00975FB0" w:rsidRDefault="003A02EA" w:rsidP="006A75DD">
            <w:r>
              <w:t>Fermée</w:t>
            </w:r>
          </w:p>
        </w:tc>
      </w:tr>
      <w:tr w:rsidR="003A02EA" w:rsidTr="00974087">
        <w:trPr>
          <w:trHeight w:val="170"/>
        </w:trPr>
        <w:tc>
          <w:tcPr>
            <w:tcW w:w="6912" w:type="dxa"/>
          </w:tcPr>
          <w:p w:rsidR="003A02EA" w:rsidRPr="00975FB0" w:rsidRDefault="003A02EA" w:rsidP="00A31F26">
            <w:r w:rsidRPr="00975FB0">
              <w:t xml:space="preserve">Temps inspiratoire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A31F26">
            <w:r w:rsidRPr="00975FB0">
              <w:lastRenderedPageBreak/>
              <w:t xml:space="preserve">Temps expiratoire </w:t>
            </w:r>
            <w:r>
              <w:t>de la convection</w:t>
            </w:r>
          </w:p>
        </w:tc>
        <w:tc>
          <w:tcPr>
            <w:tcW w:w="2708" w:type="dxa"/>
          </w:tcPr>
          <w:p w:rsidR="003A02EA" w:rsidRPr="00975FB0" w:rsidRDefault="003A02EA" w:rsidP="006A75DD">
            <w:r w:rsidRPr="00975FB0">
              <w:t>2 secondes</w:t>
            </w:r>
          </w:p>
        </w:tc>
      </w:tr>
      <w:tr w:rsidR="003A02EA" w:rsidTr="00974087">
        <w:trPr>
          <w:trHeight w:val="170"/>
        </w:trPr>
        <w:tc>
          <w:tcPr>
            <w:tcW w:w="6912" w:type="dxa"/>
          </w:tcPr>
          <w:p w:rsidR="003A02EA" w:rsidRPr="00975FB0" w:rsidRDefault="003A02EA" w:rsidP="006A75DD">
            <w:r w:rsidRPr="00975FB0">
              <w:t>Fréquence de percussion</w:t>
            </w:r>
          </w:p>
        </w:tc>
        <w:tc>
          <w:tcPr>
            <w:tcW w:w="2708" w:type="dxa"/>
          </w:tcPr>
          <w:p w:rsidR="003A02EA" w:rsidRPr="00975FB0" w:rsidRDefault="003A02EA" w:rsidP="006A75DD">
            <w:r w:rsidRPr="00975FB0">
              <w:t>500 /min</w:t>
            </w:r>
          </w:p>
        </w:tc>
      </w:tr>
      <w:tr w:rsidR="003A02EA" w:rsidTr="00974087">
        <w:trPr>
          <w:trHeight w:val="170"/>
        </w:trPr>
        <w:tc>
          <w:tcPr>
            <w:tcW w:w="6912" w:type="dxa"/>
          </w:tcPr>
          <w:p w:rsidR="003A02EA" w:rsidRPr="00975FB0" w:rsidRDefault="003A02EA" w:rsidP="00A31F26">
            <w:r>
              <w:t>Rapport</w:t>
            </w:r>
            <w:r w:rsidRPr="00975FB0">
              <w:t xml:space="preserve"> i :</w:t>
            </w:r>
            <w:r>
              <w:t xml:space="preserve"> </w:t>
            </w:r>
            <w:r w:rsidRPr="00975FB0">
              <w:t xml:space="preserve">e : </w:t>
            </w:r>
            <w:r>
              <w:t xml:space="preserve">des </w:t>
            </w:r>
            <w:r w:rsidR="002258FC">
              <w:t>percussions</w:t>
            </w:r>
          </w:p>
        </w:tc>
        <w:tc>
          <w:tcPr>
            <w:tcW w:w="2708" w:type="dxa"/>
          </w:tcPr>
          <w:p w:rsidR="003A02EA" w:rsidRPr="00975FB0" w:rsidRDefault="003A02EA" w:rsidP="006A75DD">
            <w:r w:rsidRPr="00975FB0">
              <w:t>1 : 1</w:t>
            </w:r>
          </w:p>
        </w:tc>
      </w:tr>
      <w:tr w:rsidR="003A02EA" w:rsidTr="00974087">
        <w:trPr>
          <w:trHeight w:val="170"/>
        </w:trPr>
        <w:tc>
          <w:tcPr>
            <w:tcW w:w="6912" w:type="dxa"/>
          </w:tcPr>
          <w:p w:rsidR="003A02EA" w:rsidRPr="00974087" w:rsidRDefault="003A02EA" w:rsidP="006A75DD">
            <w:pPr>
              <w:rPr>
                <w:i/>
              </w:rPr>
            </w:pPr>
            <w:r w:rsidRPr="00975FB0">
              <w:t>P</w:t>
            </w:r>
            <w:r>
              <w:t>EP non oscillante (</w:t>
            </w:r>
            <w:r w:rsidRPr="00974087">
              <w:rPr>
                <w:i/>
              </w:rPr>
              <w:t>DEMANDE CPAP/PEEP)</w:t>
            </w:r>
          </w:p>
        </w:tc>
        <w:tc>
          <w:tcPr>
            <w:tcW w:w="2708" w:type="dxa"/>
          </w:tcPr>
          <w:p w:rsidR="003A02EA" w:rsidRPr="00975FB0" w:rsidRDefault="003A02EA" w:rsidP="006A75DD">
            <w:r w:rsidRPr="00975FB0">
              <w:t>Fermée</w:t>
            </w:r>
          </w:p>
        </w:tc>
      </w:tr>
      <w:tr w:rsidR="003A02EA" w:rsidTr="00974087">
        <w:trPr>
          <w:trHeight w:val="170"/>
        </w:trPr>
        <w:tc>
          <w:tcPr>
            <w:tcW w:w="6912" w:type="dxa"/>
          </w:tcPr>
          <w:p w:rsidR="003A02EA" w:rsidRPr="00975FB0" w:rsidRDefault="003A02EA" w:rsidP="006A75DD">
            <w:r w:rsidRPr="00975FB0">
              <w:t>FiO</w:t>
            </w:r>
            <w:r w:rsidRPr="00974087">
              <w:rPr>
                <w:rFonts w:ascii="Cambria Math" w:hAnsi="Cambria Math" w:cs="Cambria Math"/>
              </w:rPr>
              <w:t>₂</w:t>
            </w:r>
            <w:r w:rsidRPr="00975FB0">
              <w:t xml:space="preserve"> </w:t>
            </w:r>
          </w:p>
        </w:tc>
        <w:tc>
          <w:tcPr>
            <w:tcW w:w="2708" w:type="dxa"/>
          </w:tcPr>
          <w:p w:rsidR="003A02EA" w:rsidRPr="00975FB0" w:rsidRDefault="003A02EA" w:rsidP="006A75DD">
            <w:r w:rsidRPr="00975FB0">
              <w:t>Selon SpO</w:t>
            </w:r>
            <w:r w:rsidRPr="00974087">
              <w:rPr>
                <w:rFonts w:ascii="Cambria Math" w:hAnsi="Cambria Math" w:cs="Cambria Math"/>
              </w:rPr>
              <w:t>₂</w:t>
            </w:r>
            <w:r w:rsidRPr="00975FB0">
              <w:t xml:space="preserve"> visée </w:t>
            </w:r>
          </w:p>
        </w:tc>
      </w:tr>
    </w:tbl>
    <w:p w:rsidR="003A02EA" w:rsidRPr="000C7199" w:rsidRDefault="003A02EA" w:rsidP="006A75DD">
      <w:pPr>
        <w:pStyle w:val="Titre2"/>
      </w:pPr>
      <w:r w:rsidRPr="000C7199">
        <w:t>Ajustements en cas d’hypoxémie</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60 %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par bonds de 2 cmH</w:t>
      </w:r>
      <w:r>
        <w:rPr>
          <w:rFonts w:ascii="Cambria Math" w:hAnsi="Cambria Math" w:cs="Cambria Math"/>
        </w:rPr>
        <w:t>₂</w:t>
      </w:r>
      <w:r>
        <w:t>O jusqu’à 14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80 % ;</w:t>
      </w:r>
    </w:p>
    <w:p w:rsidR="003A02EA" w:rsidRPr="000C7199"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34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Augmenter la pression de crête expiratoire (</w:t>
      </w:r>
      <w:r>
        <w:rPr>
          <w:i/>
        </w:rPr>
        <w:t xml:space="preserve">CPAP OSCILLANTE) </w:t>
      </w:r>
      <w:r>
        <w:t>par bonds de 2 cmH</w:t>
      </w:r>
      <w:r>
        <w:rPr>
          <w:rFonts w:ascii="Cambria Math" w:hAnsi="Cambria Math" w:cs="Cambria Math"/>
        </w:rPr>
        <w:t>₂</w:t>
      </w:r>
      <w:r>
        <w:t>O jusqu’à 20 cmH</w:t>
      </w:r>
      <w:r>
        <w:rPr>
          <w:rFonts w:ascii="Cambria Math" w:hAnsi="Cambria Math" w:cs="Cambria Math"/>
        </w:rPr>
        <w:t>₂</w:t>
      </w:r>
      <w:r>
        <w:t>O ;</w:t>
      </w:r>
    </w:p>
    <w:p w:rsidR="003A02EA" w:rsidRDefault="003A02EA" w:rsidP="006A75DD">
      <w:pPr>
        <w:numPr>
          <w:ilvl w:val="0"/>
          <w:numId w:val="4"/>
        </w:numPr>
        <w:overflowPunct w:val="0"/>
        <w:autoSpaceDE w:val="0"/>
        <w:autoSpaceDN w:val="0"/>
        <w:adjustRightInd w:val="0"/>
        <w:jc w:val="both"/>
        <w:textAlignment w:val="baseline"/>
      </w:pPr>
      <w:r>
        <w:t xml:space="preserve">Augmenter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100 % ;</w:t>
      </w:r>
    </w:p>
    <w:p w:rsidR="003A02EA" w:rsidRDefault="003A02EA" w:rsidP="006A75DD">
      <w:pPr>
        <w:numPr>
          <w:ilvl w:val="0"/>
          <w:numId w:val="4"/>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45 cmH</w:t>
      </w:r>
      <w:r>
        <w:rPr>
          <w:rFonts w:ascii="Cambria Math" w:hAnsi="Cambria Math" w:cs="Cambria Math"/>
        </w:rPr>
        <w:t>₂</w:t>
      </w:r>
      <w:r>
        <w:t>O ;</w:t>
      </w:r>
    </w:p>
    <w:p w:rsidR="00C054DD" w:rsidRPr="00C054DD" w:rsidRDefault="00C054DD" w:rsidP="00C054DD">
      <w:pPr>
        <w:pStyle w:val="N-Commentaire"/>
      </w:pPr>
      <w:r>
        <w:t>↓ HSCM : Portion « Super utilisateurs » ↓</w:t>
      </w:r>
    </w:p>
    <w:p w:rsidR="003A02EA" w:rsidRDefault="003A02EA" w:rsidP="006A75DD">
      <w:pPr>
        <w:numPr>
          <w:ilvl w:val="0"/>
          <w:numId w:val="4"/>
        </w:numPr>
        <w:overflowPunct w:val="0"/>
        <w:autoSpaceDE w:val="0"/>
        <w:autoSpaceDN w:val="0"/>
        <w:adjustRightInd w:val="0"/>
        <w:jc w:val="both"/>
        <w:textAlignment w:val="baseline"/>
      </w:pPr>
      <w:r>
        <w:t>Ajuster un temps inspiratoire (convection) de 2,4 secondes et un temps expiratoire (convection) de 1,6 secondes (ration I : E de 1,5 : 1) ;</w:t>
      </w:r>
    </w:p>
    <w:p w:rsidR="003A02EA" w:rsidRDefault="003A02EA" w:rsidP="006A75DD">
      <w:pPr>
        <w:numPr>
          <w:ilvl w:val="0"/>
          <w:numId w:val="4"/>
        </w:numPr>
        <w:overflowPunct w:val="0"/>
        <w:autoSpaceDE w:val="0"/>
        <w:autoSpaceDN w:val="0"/>
        <w:adjustRightInd w:val="0"/>
        <w:jc w:val="both"/>
        <w:textAlignment w:val="baseline"/>
      </w:pPr>
      <w:r>
        <w:t>Augmenter la fréquence de percussion par incréments de 50 /min jusqu’à un maximum de 700 /min ;</w:t>
      </w:r>
    </w:p>
    <w:p w:rsidR="00471511" w:rsidRDefault="00471511" w:rsidP="006A75DD">
      <w:pPr>
        <w:numPr>
          <w:ilvl w:val="0"/>
          <w:numId w:val="4"/>
        </w:numPr>
        <w:overflowPunct w:val="0"/>
        <w:autoSpaceDE w:val="0"/>
        <w:autoSpaceDN w:val="0"/>
        <w:adjustRightInd w:val="0"/>
        <w:jc w:val="both"/>
        <w:textAlignment w:val="baseline"/>
      </w:pPr>
      <w:ins w:id="13" w:author="p0023885" w:date="2016-07-11T08:22:00Z">
        <w:r>
          <w:t xml:space="preserve">Si l’oxygénation demeure inadéquate </w:t>
        </w:r>
      </w:ins>
      <w:ins w:id="14" w:author="p0023885" w:date="2016-07-11T08:23:00Z">
        <w:r>
          <w:t xml:space="preserve">(c’est-à-dire inférieure à la </w:t>
        </w:r>
        <w:proofErr w:type="spellStart"/>
        <w:r>
          <w:t>sible</w:t>
        </w:r>
        <w:proofErr w:type="spellEnd"/>
        <w:r>
          <w:t xml:space="preserve"> prescrite par le médecin) après les étapes précé</w:t>
        </w:r>
      </w:ins>
      <w:ins w:id="15" w:author="p0023885" w:date="2016-07-11T08:24:00Z">
        <w:r>
          <w:t>d</w:t>
        </w:r>
      </w:ins>
      <w:ins w:id="16" w:author="p0023885" w:date="2016-07-11T08:23:00Z">
        <w:r>
          <w:t>entes</w:t>
        </w:r>
      </w:ins>
      <w:ins w:id="17" w:author="p0023885" w:date="2016-07-11T08:24:00Z">
        <w:r>
          <w:t>, aviser celui-ci de la situation. Il choisira alors entre</w:t>
        </w:r>
      </w:ins>
      <w:ins w:id="18" w:author="p0023885" w:date="2016-07-11T08:25:00Z">
        <w:r>
          <w:t> </w:t>
        </w:r>
      </w:ins>
      <w:ins w:id="19" w:author="p0023885" w:date="2016-07-11T08:24:00Z">
        <w:r>
          <w:t>:</w:t>
        </w:r>
      </w:ins>
      <w:ins w:id="20" w:author="p0023885" w:date="2016-07-11T08:25:00Z">
        <w:r>
          <w:t xml:space="preserve"> </w:t>
        </w:r>
      </w:ins>
    </w:p>
    <w:p w:rsidR="00471511" w:rsidRDefault="00471511" w:rsidP="00471511">
      <w:pPr>
        <w:numPr>
          <w:ilvl w:val="1"/>
          <w:numId w:val="4"/>
        </w:numPr>
        <w:overflowPunct w:val="0"/>
        <w:autoSpaceDE w:val="0"/>
        <w:autoSpaceDN w:val="0"/>
        <w:adjustRightInd w:val="0"/>
        <w:jc w:val="both"/>
        <w:textAlignment w:val="baseline"/>
      </w:pPr>
      <w:r>
        <w:t>Prescrite une cible d’oxygénation moins élevée,</w:t>
      </w:r>
    </w:p>
    <w:p w:rsidR="00471511" w:rsidRDefault="00471511" w:rsidP="00471511">
      <w:pPr>
        <w:numPr>
          <w:ilvl w:val="1"/>
          <w:numId w:val="4"/>
        </w:numPr>
        <w:overflowPunct w:val="0"/>
        <w:autoSpaceDE w:val="0"/>
        <w:autoSpaceDN w:val="0"/>
        <w:adjustRightInd w:val="0"/>
        <w:jc w:val="both"/>
        <w:textAlignment w:val="baseline"/>
      </w:pPr>
      <w:commentRangeStart w:id="21"/>
      <w:r>
        <w:t xml:space="preserve">Prescrire de poursuivre le protocole jusqu’à une pression de crête inspiratoire maximale de </w:t>
      </w:r>
      <w:del w:id="22" w:author="p0023885" w:date="2016-07-12T15:32:00Z">
        <w:r w:rsidDel="00EE29C6">
          <w:delText xml:space="preserve">60 </w:delText>
        </w:r>
      </w:del>
      <w:ins w:id="23" w:author="p0023885" w:date="2016-07-12T15:32:00Z">
        <w:r w:rsidR="00EE29C6">
          <w:t>65</w:t>
        </w:r>
        <w:bookmarkStart w:id="24" w:name="_GoBack"/>
        <w:bookmarkEnd w:id="24"/>
        <w:r w:rsidR="00EE29C6">
          <w:t xml:space="preserve"> </w:t>
        </w:r>
      </w:ins>
      <w:r>
        <w:t>cmH</w:t>
      </w:r>
      <w:r w:rsidRPr="00471511">
        <w:rPr>
          <w:rFonts w:ascii="Cambria Math" w:hAnsi="Cambria Math" w:cs="Cambria Math"/>
        </w:rPr>
        <w:t>₂</w:t>
      </w:r>
      <w:r>
        <w:t>O.</w:t>
      </w:r>
    </w:p>
    <w:p w:rsidR="00B018E8" w:rsidRDefault="00B018E8" w:rsidP="00B018E8">
      <w:pPr>
        <w:numPr>
          <w:ilvl w:val="0"/>
          <w:numId w:val="4"/>
        </w:numPr>
        <w:overflowPunct w:val="0"/>
        <w:autoSpaceDE w:val="0"/>
        <w:autoSpaceDN w:val="0"/>
        <w:adjustRightInd w:val="0"/>
        <w:jc w:val="both"/>
        <w:textAlignment w:val="baseline"/>
      </w:pPr>
      <w:ins w:id="25" w:author="p0023885" w:date="2016-07-08T07:54:00Z">
        <w:r>
          <w:t xml:space="preserve">Avec l’accord du médecin, </w:t>
        </w:r>
      </w:ins>
      <w:ins w:id="26" w:author="p0023885" w:date="2016-07-08T07:55:00Z">
        <w:r>
          <w:t>augmenter la pression de crête inspiratoire (</w:t>
        </w:r>
        <w:r w:rsidRPr="00B018E8">
          <w:rPr>
            <w:i/>
          </w:rPr>
          <w:t xml:space="preserve">DEBIT PULSE) </w:t>
        </w:r>
        <w:r>
          <w:t>par bonds de 2 cmH</w:t>
        </w:r>
        <w:r w:rsidRPr="00B018E8">
          <w:rPr>
            <w:rFonts w:ascii="Cambria Math" w:hAnsi="Cambria Math" w:cs="Cambria Math"/>
          </w:rPr>
          <w:t>₂</w:t>
        </w:r>
        <w:r>
          <w:t xml:space="preserve">O jusqu’à </w:t>
        </w:r>
      </w:ins>
      <w:ins w:id="27" w:author="p0023885" w:date="2016-07-08T07:56:00Z">
        <w:r>
          <w:t>60</w:t>
        </w:r>
      </w:ins>
      <w:ins w:id="28" w:author="p0023885" w:date="2016-07-08T07:55:00Z">
        <w:r>
          <w:t xml:space="preserve"> cmH</w:t>
        </w:r>
        <w:r w:rsidRPr="00B018E8">
          <w:rPr>
            <w:rFonts w:ascii="Cambria Math" w:hAnsi="Cambria Math" w:cs="Cambria Math"/>
          </w:rPr>
          <w:t>₂</w:t>
        </w:r>
        <w:r>
          <w:t>O ;</w:t>
        </w:r>
      </w:ins>
    </w:p>
    <w:p w:rsidR="003A02EA" w:rsidRDefault="003A02EA" w:rsidP="006A75DD">
      <w:pPr>
        <w:numPr>
          <w:ilvl w:val="0"/>
          <w:numId w:val="4"/>
        </w:numPr>
        <w:overflowPunct w:val="0"/>
        <w:autoSpaceDE w:val="0"/>
        <w:autoSpaceDN w:val="0"/>
        <w:adjustRightInd w:val="0"/>
        <w:jc w:val="both"/>
        <w:textAlignment w:val="baseline"/>
      </w:pPr>
      <w:r>
        <w:t>Si la pression de crête inspiratoire est inférieure à 60 cmH</w:t>
      </w:r>
      <w:r>
        <w:rPr>
          <w:rFonts w:ascii="Cambria Math" w:hAnsi="Cambria Math" w:cs="Cambria Math"/>
        </w:rPr>
        <w:t>₂</w:t>
      </w:r>
      <w:r>
        <w:t>O, ajuster une pression de crête inspiratoire augmentée (</w:t>
      </w:r>
      <w:r>
        <w:rPr>
          <w:i/>
        </w:rPr>
        <w:t xml:space="preserve">PRESSION DE CONVECTION) </w:t>
      </w:r>
      <w:r>
        <w:t>de 10 cmH</w:t>
      </w:r>
      <w:r>
        <w:rPr>
          <w:rFonts w:ascii="Cambria Math" w:hAnsi="Cambria Math" w:cs="Cambria Math"/>
        </w:rPr>
        <w:t>₂</w:t>
      </w:r>
      <w:r>
        <w:t xml:space="preserve">O au-dessus de la pression de crête inspiratoire; </w:t>
      </w:r>
    </w:p>
    <w:p w:rsidR="003A02EA" w:rsidRPr="000C7199" w:rsidRDefault="003A02EA" w:rsidP="006A75DD">
      <w:pPr>
        <w:numPr>
          <w:ilvl w:val="0"/>
          <w:numId w:val="4"/>
        </w:numPr>
        <w:overflowPunct w:val="0"/>
        <w:autoSpaceDE w:val="0"/>
        <w:autoSpaceDN w:val="0"/>
        <w:adjustRightInd w:val="0"/>
        <w:jc w:val="both"/>
        <w:textAlignment w:val="baseline"/>
      </w:pPr>
      <w:r>
        <w:t>Si la pression de crête inspiratoire est supérieure ou égale à 60 cmH</w:t>
      </w:r>
      <w:r w:rsidRPr="00A24A8A">
        <w:rPr>
          <w:rFonts w:ascii="Cambria Math" w:hAnsi="Cambria Math" w:cs="Cambria Math"/>
        </w:rPr>
        <w:t>₂</w:t>
      </w:r>
      <w:r>
        <w:t>O, ajuster une pression de crête inspiratoire augmentée (</w:t>
      </w:r>
      <w:r>
        <w:rPr>
          <w:i/>
        </w:rPr>
        <w:t xml:space="preserve">PRESSION DE CONVECTION) </w:t>
      </w:r>
      <w:r>
        <w:t>de 5 cmH</w:t>
      </w:r>
      <w:r w:rsidRPr="00A24A8A">
        <w:rPr>
          <w:rFonts w:ascii="Cambria Math" w:hAnsi="Cambria Math" w:cs="Cambria Math"/>
        </w:rPr>
        <w:t>₂</w:t>
      </w:r>
      <w:r>
        <w:t>O au-dessus de la pression de crête inspiratoire;</w:t>
      </w:r>
      <w:commentRangeEnd w:id="21"/>
      <w:r w:rsidR="00EE29C6">
        <w:rPr>
          <w:rStyle w:val="Marquedecommentaire"/>
        </w:rPr>
        <w:commentReference w:id="21"/>
      </w:r>
    </w:p>
    <w:p w:rsidR="003A02EA" w:rsidRPr="000C7199" w:rsidRDefault="003A02EA" w:rsidP="006A75DD">
      <w:pPr>
        <w:pStyle w:val="Titre2"/>
      </w:pPr>
      <w:r w:rsidRPr="000C7199">
        <w:t>Ajustements en cas d’hypercapnie</w:t>
      </w:r>
    </w:p>
    <w:p w:rsidR="003A02EA" w:rsidRDefault="003A02EA" w:rsidP="006A75DD">
      <w:pPr>
        <w:numPr>
          <w:ilvl w:val="0"/>
          <w:numId w:val="5"/>
        </w:numPr>
        <w:overflowPunct w:val="0"/>
        <w:autoSpaceDE w:val="0"/>
        <w:autoSpaceDN w:val="0"/>
        <w:adjustRightInd w:val="0"/>
        <w:jc w:val="both"/>
        <w:textAlignment w:val="baseline"/>
      </w:pPr>
      <w:r>
        <w:t>Augmenter la pression de crête inspiratoire (</w:t>
      </w:r>
      <w:r>
        <w:rPr>
          <w:i/>
        </w:rPr>
        <w:t xml:space="preserve">DEBIT PULSE) </w:t>
      </w:r>
      <w:r>
        <w:t>par bonds de 2 cmH</w:t>
      </w:r>
      <w:r>
        <w:rPr>
          <w:rFonts w:ascii="Cambria Math" w:hAnsi="Cambria Math" w:cs="Cambria Math"/>
        </w:rPr>
        <w:t>₂</w:t>
      </w:r>
      <w:r>
        <w:t>O jusqu’à 45 cmH</w:t>
      </w:r>
      <w:r>
        <w:rPr>
          <w:rFonts w:ascii="Cambria Math" w:hAnsi="Cambria Math" w:cs="Cambria Math"/>
        </w:rPr>
        <w:t>₂</w:t>
      </w:r>
      <w:r>
        <w:t>O ;</w:t>
      </w:r>
    </w:p>
    <w:p w:rsidR="003A02EA" w:rsidRPr="008F608A" w:rsidRDefault="003A02EA" w:rsidP="006A75DD">
      <w:pPr>
        <w:numPr>
          <w:ilvl w:val="0"/>
          <w:numId w:val="5"/>
        </w:numPr>
        <w:overflowPunct w:val="0"/>
        <w:autoSpaceDE w:val="0"/>
        <w:autoSpaceDN w:val="0"/>
        <w:adjustRightInd w:val="0"/>
        <w:jc w:val="both"/>
        <w:textAlignment w:val="baseline"/>
        <w:rPr>
          <w:i/>
          <w:color w:val="FF0000"/>
        </w:rPr>
      </w:pPr>
      <w:r>
        <w:lastRenderedPageBreak/>
        <w:t>Si oxygénation adéquate, diminuer la fréquence de percussion par incréments de 50 /min jusqu’à un minimum de  300 /min (surveiller attentivement l’oxygénation suite à cette intervention) ;</w:t>
      </w:r>
    </w:p>
    <w:p w:rsidR="003A02EA" w:rsidRDefault="003A02EA" w:rsidP="006A75DD">
      <w:pPr>
        <w:numPr>
          <w:ilvl w:val="0"/>
          <w:numId w:val="5"/>
        </w:numPr>
        <w:overflowPunct w:val="0"/>
        <w:autoSpaceDE w:val="0"/>
        <w:autoSpaceDN w:val="0"/>
        <w:adjustRightInd w:val="0"/>
        <w:jc w:val="both"/>
        <w:textAlignment w:val="baseline"/>
      </w:pPr>
      <w:r>
        <w:t>Si l’oxygénation le permet, diminuer la pression de crête expiratoire (</w:t>
      </w:r>
      <w:r>
        <w:rPr>
          <w:i/>
        </w:rPr>
        <w:t xml:space="preserve">CPAP OSCILLANTE) </w:t>
      </w:r>
      <w:r>
        <w:t>par bonds de 2 cmH</w:t>
      </w:r>
      <w:r>
        <w:rPr>
          <w:rFonts w:ascii="Cambria Math" w:hAnsi="Cambria Math" w:cs="Cambria Math"/>
        </w:rPr>
        <w:t>₂</w:t>
      </w:r>
      <w:r>
        <w:t>O par heure jusqu’à 16 cmH</w:t>
      </w:r>
      <w:r>
        <w:rPr>
          <w:rFonts w:ascii="Cambria Math" w:hAnsi="Cambria Math" w:cs="Cambria Math"/>
        </w:rPr>
        <w:t>₂</w:t>
      </w:r>
      <w:r>
        <w:t>O;</w:t>
      </w:r>
    </w:p>
    <w:p w:rsidR="00C054DD" w:rsidRPr="00C054DD" w:rsidRDefault="00C054DD" w:rsidP="00C054DD">
      <w:pPr>
        <w:pStyle w:val="N-Commentaire"/>
      </w:pPr>
      <w:r>
        <w:t>↓ HSCM : Portion « Super utilisateurs » ↓</w:t>
      </w:r>
    </w:p>
    <w:p w:rsidR="003A02EA" w:rsidDel="005945EE" w:rsidRDefault="003A02EA" w:rsidP="001A6B43">
      <w:pPr>
        <w:numPr>
          <w:ilvl w:val="0"/>
          <w:numId w:val="5"/>
        </w:numPr>
        <w:overflowPunct w:val="0"/>
        <w:autoSpaceDE w:val="0"/>
        <w:autoSpaceDN w:val="0"/>
        <w:adjustRightInd w:val="0"/>
        <w:jc w:val="both"/>
        <w:textAlignment w:val="baseline"/>
        <w:rPr>
          <w:del w:id="29" w:author="p0023885" w:date="2016-07-12T14:58:00Z"/>
        </w:rPr>
      </w:pPr>
      <w:del w:id="30" w:author="p0023885" w:date="2016-07-12T14:58:00Z">
        <w:r w:rsidDel="005945EE">
          <w:delText>En diminuant le temps expiratoire (convection), augmenter la fréquence de convection par bonds de 1 /min jusqu’à un maximum de 18 /min ;</w:delText>
        </w:r>
      </w:del>
    </w:p>
    <w:p w:rsidR="003A02EA" w:rsidRDefault="003A02EA" w:rsidP="001A6B43">
      <w:pPr>
        <w:numPr>
          <w:ilvl w:val="0"/>
          <w:numId w:val="5"/>
        </w:numPr>
        <w:overflowPunct w:val="0"/>
        <w:autoSpaceDE w:val="0"/>
        <w:autoSpaceDN w:val="0"/>
        <w:adjustRightInd w:val="0"/>
        <w:jc w:val="both"/>
        <w:textAlignment w:val="baseline"/>
      </w:pPr>
      <w:r>
        <w:t xml:space="preserve">Diminuer le ratio i : e des percussions à 1 : 3 puis 1 : 5 en conservant la même fréquence de percussion; </w:t>
      </w:r>
    </w:p>
    <w:p w:rsidR="00471511" w:rsidRDefault="00471511" w:rsidP="00471511">
      <w:pPr>
        <w:numPr>
          <w:ilvl w:val="0"/>
          <w:numId w:val="5"/>
        </w:numPr>
        <w:overflowPunct w:val="0"/>
        <w:autoSpaceDE w:val="0"/>
        <w:autoSpaceDN w:val="0"/>
        <w:adjustRightInd w:val="0"/>
        <w:jc w:val="both"/>
        <w:textAlignment w:val="baseline"/>
      </w:pPr>
      <w:ins w:id="31" w:author="p0023885" w:date="2016-07-11T08:22:00Z">
        <w:r>
          <w:t xml:space="preserve">Si l’oxygénation demeure inadéquate </w:t>
        </w:r>
      </w:ins>
      <w:ins w:id="32" w:author="p0023885" w:date="2016-07-11T08:23:00Z">
        <w:r>
          <w:t xml:space="preserve">(c’est-à-dire inférieure à la </w:t>
        </w:r>
        <w:proofErr w:type="spellStart"/>
        <w:r>
          <w:t>sible</w:t>
        </w:r>
        <w:proofErr w:type="spellEnd"/>
        <w:r>
          <w:t xml:space="preserve"> prescrite par le médecin) après les étapes précé</w:t>
        </w:r>
      </w:ins>
      <w:ins w:id="33" w:author="p0023885" w:date="2016-07-11T08:24:00Z">
        <w:r>
          <w:t>d</w:t>
        </w:r>
      </w:ins>
      <w:ins w:id="34" w:author="p0023885" w:date="2016-07-11T08:23:00Z">
        <w:r>
          <w:t>entes</w:t>
        </w:r>
      </w:ins>
      <w:ins w:id="35" w:author="p0023885" w:date="2016-07-11T08:24:00Z">
        <w:r>
          <w:t>, aviser celui-ci de la situation. Il choisira alors entre</w:t>
        </w:r>
      </w:ins>
      <w:ins w:id="36" w:author="p0023885" w:date="2016-07-11T08:25:00Z">
        <w:r>
          <w:t> </w:t>
        </w:r>
      </w:ins>
      <w:ins w:id="37" w:author="p0023885" w:date="2016-07-11T08:24:00Z">
        <w:r>
          <w:t>:</w:t>
        </w:r>
      </w:ins>
      <w:ins w:id="38" w:author="p0023885" w:date="2016-07-11T08:25:00Z">
        <w:r>
          <w:t xml:space="preserve"> </w:t>
        </w:r>
      </w:ins>
    </w:p>
    <w:p w:rsidR="00471511" w:rsidRDefault="005945EE" w:rsidP="00471511">
      <w:pPr>
        <w:numPr>
          <w:ilvl w:val="1"/>
          <w:numId w:val="5"/>
        </w:numPr>
        <w:overflowPunct w:val="0"/>
        <w:autoSpaceDE w:val="0"/>
        <w:autoSpaceDN w:val="0"/>
        <w:adjustRightInd w:val="0"/>
        <w:jc w:val="both"/>
        <w:textAlignment w:val="baseline"/>
      </w:pPr>
      <w:r>
        <w:t>Prescrite un pH cible moins élevé ou une PaCO2 cible plus élevée</w:t>
      </w:r>
      <w:r w:rsidR="00471511">
        <w:t>,</w:t>
      </w:r>
    </w:p>
    <w:p w:rsidR="00471511" w:rsidRDefault="00471511" w:rsidP="00471511">
      <w:pPr>
        <w:numPr>
          <w:ilvl w:val="1"/>
          <w:numId w:val="5"/>
        </w:numPr>
        <w:overflowPunct w:val="0"/>
        <w:autoSpaceDE w:val="0"/>
        <w:autoSpaceDN w:val="0"/>
        <w:adjustRightInd w:val="0"/>
        <w:jc w:val="both"/>
        <w:textAlignment w:val="baseline"/>
      </w:pPr>
      <w:r>
        <w:t xml:space="preserve">Prescrire de poursuivre </w:t>
      </w:r>
      <w:r w:rsidR="005945EE">
        <w:t>l’augmentation de la pression de</w:t>
      </w:r>
      <w:r>
        <w:t xml:space="preserve"> crête inspiratoire </w:t>
      </w:r>
      <w:r w:rsidR="005945EE">
        <w:t>en spécifiant jusqu’à quel niveau. Une pression de crête pouvant atteindre 65 cmH</w:t>
      </w:r>
      <w:r w:rsidR="005945EE">
        <w:rPr>
          <w:rFonts w:ascii="Cambria Math" w:hAnsi="Cambria Math" w:cs="Cambria Math"/>
        </w:rPr>
        <w:t>₂</w:t>
      </w:r>
      <w:r w:rsidR="005945EE">
        <w:t>O peut être prescrite par le médecin</w:t>
      </w:r>
      <w:r>
        <w:t>.</w:t>
      </w:r>
    </w:p>
    <w:p w:rsidR="00B018E8" w:rsidRDefault="00B018E8" w:rsidP="001A6B43">
      <w:pPr>
        <w:numPr>
          <w:ilvl w:val="0"/>
          <w:numId w:val="5"/>
        </w:numPr>
        <w:overflowPunct w:val="0"/>
        <w:autoSpaceDE w:val="0"/>
        <w:autoSpaceDN w:val="0"/>
        <w:adjustRightInd w:val="0"/>
        <w:jc w:val="both"/>
        <w:textAlignment w:val="baseline"/>
      </w:pPr>
      <w:ins w:id="39" w:author="p0023885" w:date="2016-07-08T07:54:00Z">
        <w:r>
          <w:t xml:space="preserve">Avec l’accord du médecin, </w:t>
        </w:r>
      </w:ins>
      <w:ins w:id="40" w:author="p0023885" w:date="2016-07-08T07:55:00Z">
        <w:r>
          <w:t>augmenter la pression de crête inspiratoire (</w:t>
        </w:r>
        <w:r w:rsidRPr="00B018E8">
          <w:rPr>
            <w:i/>
          </w:rPr>
          <w:t xml:space="preserve">DEBIT PULSE) </w:t>
        </w:r>
        <w:r>
          <w:t>par bonds de 2 cmH</w:t>
        </w:r>
        <w:r w:rsidRPr="00B018E8">
          <w:rPr>
            <w:rFonts w:ascii="Cambria Math" w:hAnsi="Cambria Math" w:cs="Cambria Math"/>
          </w:rPr>
          <w:t>₂</w:t>
        </w:r>
        <w:r>
          <w:t xml:space="preserve">O jusqu’à </w:t>
        </w:r>
      </w:ins>
      <w:ins w:id="41" w:author="p0023885" w:date="2016-07-08T07:56:00Z">
        <w:r w:rsidR="00DC7E99">
          <w:t>6</w:t>
        </w:r>
      </w:ins>
      <w:ins w:id="42" w:author="p0023885" w:date="2016-07-12T15:23:00Z">
        <w:r w:rsidR="00DC7E99">
          <w:t>5</w:t>
        </w:r>
      </w:ins>
      <w:ins w:id="43" w:author="p0023885" w:date="2016-07-08T07:55:00Z">
        <w:r>
          <w:t xml:space="preserve"> cmH</w:t>
        </w:r>
        <w:r w:rsidRPr="00B018E8">
          <w:rPr>
            <w:rFonts w:ascii="Cambria Math" w:hAnsi="Cambria Math" w:cs="Cambria Math"/>
          </w:rPr>
          <w:t>₂</w:t>
        </w:r>
        <w:r>
          <w:t>O ;</w:t>
        </w:r>
      </w:ins>
    </w:p>
    <w:p w:rsidR="003A02EA" w:rsidDel="005945EE" w:rsidRDefault="003A02EA" w:rsidP="006A75DD">
      <w:pPr>
        <w:numPr>
          <w:ilvl w:val="0"/>
          <w:numId w:val="5"/>
        </w:numPr>
        <w:overflowPunct w:val="0"/>
        <w:autoSpaceDE w:val="0"/>
        <w:autoSpaceDN w:val="0"/>
        <w:adjustRightInd w:val="0"/>
        <w:jc w:val="both"/>
        <w:textAlignment w:val="baseline"/>
        <w:rPr>
          <w:del w:id="44" w:author="p0023885" w:date="2016-07-12T14:59:00Z"/>
        </w:rPr>
      </w:pPr>
      <w:del w:id="45" w:author="p0023885" w:date="2016-07-12T14:59:00Z">
        <w:r w:rsidDel="005945EE">
          <w:delText>Si la pression de crête inspiratoire est inférieure à 60 cmH</w:delText>
        </w:r>
        <w:r w:rsidDel="005945EE">
          <w:rPr>
            <w:rFonts w:ascii="Cambria Math" w:hAnsi="Cambria Math" w:cs="Cambria Math"/>
          </w:rPr>
          <w:delText>₂</w:delText>
        </w:r>
        <w:r w:rsidDel="005945EE">
          <w:delText>O, ajuster une pression de crête inspiratoire augmentée (</w:delText>
        </w:r>
        <w:r w:rsidDel="005945EE">
          <w:rPr>
            <w:i/>
          </w:rPr>
          <w:delText xml:space="preserve">PRESSION DE CONVECTION) </w:delText>
        </w:r>
        <w:r w:rsidDel="005945EE">
          <w:delText>de 10 cmH</w:delText>
        </w:r>
        <w:r w:rsidDel="005945EE">
          <w:rPr>
            <w:rFonts w:ascii="Cambria Math" w:hAnsi="Cambria Math" w:cs="Cambria Math"/>
          </w:rPr>
          <w:delText>₂</w:delText>
        </w:r>
        <w:r w:rsidDel="005945EE">
          <w:delText xml:space="preserve">O au-dessus de la pression de crête inspiratoire; </w:delText>
        </w:r>
      </w:del>
    </w:p>
    <w:p w:rsidR="003A02EA" w:rsidRPr="000C7199" w:rsidDel="005945EE" w:rsidRDefault="003A02EA" w:rsidP="006A75DD">
      <w:pPr>
        <w:numPr>
          <w:ilvl w:val="0"/>
          <w:numId w:val="5"/>
        </w:numPr>
        <w:overflowPunct w:val="0"/>
        <w:autoSpaceDE w:val="0"/>
        <w:autoSpaceDN w:val="0"/>
        <w:adjustRightInd w:val="0"/>
        <w:jc w:val="both"/>
        <w:textAlignment w:val="baseline"/>
        <w:rPr>
          <w:del w:id="46" w:author="p0023885" w:date="2016-07-12T14:59:00Z"/>
        </w:rPr>
      </w:pPr>
      <w:del w:id="47" w:author="p0023885" w:date="2016-07-12T14:59:00Z">
        <w:r w:rsidDel="005945EE">
          <w:delText>Si la pression de crête inspiratoire est supérieure ou égale à 60 cmH</w:delText>
        </w:r>
        <w:r w:rsidRPr="00F16ADB" w:rsidDel="005945EE">
          <w:rPr>
            <w:rFonts w:ascii="Cambria Math" w:hAnsi="Cambria Math" w:cs="Cambria Math"/>
          </w:rPr>
          <w:delText>₂</w:delText>
        </w:r>
        <w:r w:rsidDel="005945EE">
          <w:delText>O, ajuster une pression de crête inspiratoire augmentée (</w:delText>
        </w:r>
        <w:r w:rsidDel="005945EE">
          <w:rPr>
            <w:i/>
          </w:rPr>
          <w:delText xml:space="preserve">PRESSION DE CONVECTION) </w:delText>
        </w:r>
        <w:r w:rsidDel="005945EE">
          <w:delText>de 5 cmH</w:delText>
        </w:r>
        <w:r w:rsidRPr="00F16ADB" w:rsidDel="005945EE">
          <w:rPr>
            <w:rFonts w:ascii="Cambria Math" w:hAnsi="Cambria Math" w:cs="Cambria Math"/>
          </w:rPr>
          <w:delText>₂</w:delText>
        </w:r>
        <w:r w:rsidDel="005945EE">
          <w:delText>O au-dessus de la pression de crête inspiratoire;</w:delText>
        </w:r>
      </w:del>
    </w:p>
    <w:p w:rsidR="003A02EA" w:rsidRPr="000C7199" w:rsidRDefault="003A02EA" w:rsidP="006A75DD">
      <w:pPr>
        <w:pStyle w:val="Titre2"/>
      </w:pPr>
      <w:r w:rsidRPr="000C7199">
        <w:t>Ajustements en cas d’hypocapnie</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la SpO</w:t>
        </w:r>
      </w:smartTag>
      <w:r>
        <w:rPr>
          <w:rFonts w:ascii="Cambria Math" w:hAnsi="Cambria Math" w:cs="Cambria Math"/>
        </w:rPr>
        <w:t>₂</w:t>
      </w:r>
      <w:r>
        <w:t xml:space="preserve"> est inférieure ou égale à 94 %, augmenter la pression de crête expiratoire (</w:t>
      </w:r>
      <w:r>
        <w:rPr>
          <w:i/>
        </w:rPr>
        <w:t xml:space="preserve">CPAP OSCILLANTE) </w:t>
      </w:r>
      <w:r>
        <w:t>par bonds de 4 cmH</w:t>
      </w:r>
      <w:r>
        <w:rPr>
          <w:rFonts w:ascii="Cambria Math" w:hAnsi="Cambria Math" w:cs="Cambria Math"/>
        </w:rPr>
        <w:t>₂</w:t>
      </w:r>
      <w:r>
        <w:t>O jusqu’à un maximum de 20 cmH</w:t>
      </w:r>
      <w:r>
        <w:rPr>
          <w:rFonts w:ascii="Cambria Math" w:hAnsi="Cambria Math" w:cs="Cambria Math"/>
        </w:rPr>
        <w:t>₂</w:t>
      </w:r>
      <w:r>
        <w:t xml:space="preserve">O; </w:t>
      </w:r>
    </w:p>
    <w:p w:rsidR="003A02EA" w:rsidRDefault="003A02EA" w:rsidP="006A75DD">
      <w:pPr>
        <w:numPr>
          <w:ilvl w:val="0"/>
          <w:numId w:val="6"/>
        </w:numPr>
        <w:overflowPunct w:val="0"/>
        <w:autoSpaceDE w:val="0"/>
        <w:autoSpaceDN w:val="0"/>
        <w:adjustRightInd w:val="0"/>
        <w:jc w:val="both"/>
        <w:textAlignment w:val="baseline"/>
      </w:pPr>
      <w:r>
        <w:t xml:space="preserve">Si </w:t>
      </w:r>
      <w:smartTag w:uri="urn:schemas-microsoft-com:office:smarttags" w:element="PersonName">
        <w:smartTagPr>
          <w:attr w:name="ProductID" w:val="la SpO"/>
        </w:smartTagPr>
        <w:r>
          <w:t>la SpO</w:t>
        </w:r>
      </w:smartTag>
      <w:r>
        <w:rPr>
          <w:rFonts w:ascii="Cambria Math" w:hAnsi="Cambria Math" w:cs="Cambria Math"/>
        </w:rPr>
        <w:t>₂</w:t>
      </w:r>
      <w:r>
        <w:t xml:space="preserve"> supérieure à 94 %, diminuer la pression de crête inspiratoire (</w:t>
      </w:r>
      <w:r>
        <w:rPr>
          <w:i/>
        </w:rPr>
        <w:t xml:space="preserve">DEBIT PULSE) </w:t>
      </w:r>
      <w:r>
        <w:t>par bonds de 2 cmH</w:t>
      </w:r>
      <w:r>
        <w:rPr>
          <w:rFonts w:ascii="Cambria Math" w:hAnsi="Cambria Math" w:cs="Cambria Math"/>
        </w:rPr>
        <w:t>₂</w:t>
      </w:r>
      <w:r>
        <w:t>O en maintenant un minimum de 10 cmH</w:t>
      </w:r>
      <w:r>
        <w:rPr>
          <w:rFonts w:ascii="Cambria Math" w:hAnsi="Cambria Math" w:cs="Cambria Math"/>
        </w:rPr>
        <w:t>₂</w:t>
      </w:r>
      <w:r>
        <w:t xml:space="preserve">O de différence entre les pressions de crête inspiratoire et expiratoire. </w:t>
      </w:r>
    </w:p>
    <w:p w:rsidR="00C054DD" w:rsidRPr="00C054DD" w:rsidRDefault="00C054DD" w:rsidP="00C054DD">
      <w:pPr>
        <w:pStyle w:val="N-Commentaire"/>
      </w:pPr>
      <w:r>
        <w:t>↓ HSCM : Portion « Super utilisateurs » ↓</w:t>
      </w:r>
    </w:p>
    <w:p w:rsidR="003A02EA" w:rsidRPr="000C7199" w:rsidRDefault="003A02EA" w:rsidP="006A75DD">
      <w:pPr>
        <w:numPr>
          <w:ilvl w:val="0"/>
          <w:numId w:val="6"/>
        </w:numPr>
        <w:overflowPunct w:val="0"/>
        <w:autoSpaceDE w:val="0"/>
        <w:autoSpaceDN w:val="0"/>
        <w:adjustRightInd w:val="0"/>
        <w:jc w:val="both"/>
        <w:textAlignment w:val="baseline"/>
      </w:pPr>
      <w:r>
        <w:t>Diminuer la fréquence de convection en augmentant le temps expiratoire.</w:t>
      </w:r>
    </w:p>
    <w:p w:rsidR="003A02EA" w:rsidRPr="000C7199" w:rsidRDefault="003A02EA" w:rsidP="006A75DD">
      <w:pPr>
        <w:pStyle w:val="Titre2"/>
      </w:pPr>
      <w:r w:rsidRPr="000C7199">
        <w:t>Sevrage du support respiratoire</w:t>
      </w:r>
    </w:p>
    <w:p w:rsidR="003A02EA" w:rsidRDefault="003A02EA" w:rsidP="006A75DD">
      <w:pPr>
        <w:numPr>
          <w:ilvl w:val="0"/>
          <w:numId w:val="7"/>
        </w:numPr>
      </w:pPr>
      <w:r>
        <w:t xml:space="preserve">Réduire </w:t>
      </w:r>
      <w:smartTag w:uri="urn:schemas-microsoft-com:office:smarttags" w:element="PersonName">
        <w:smartTagPr>
          <w:attr w:name="ProductID" w:val="la FiO"/>
        </w:smartTagPr>
        <w:r>
          <w:t>la FiO</w:t>
        </w:r>
      </w:smartTag>
      <w:r>
        <w:rPr>
          <w:rFonts w:ascii="Cambria Math" w:hAnsi="Cambria Math" w:cs="Cambria Math"/>
        </w:rPr>
        <w:t>₂</w:t>
      </w:r>
      <w:r>
        <w:t xml:space="preserve">  par bonds de 10 points de pourcentage jusqu’à 40 % ou moins ;</w:t>
      </w:r>
    </w:p>
    <w:p w:rsidR="003A02EA" w:rsidRDefault="003A02EA" w:rsidP="006A75DD">
      <w:pPr>
        <w:numPr>
          <w:ilvl w:val="0"/>
          <w:numId w:val="7"/>
        </w:numPr>
      </w:pPr>
      <w:r>
        <w:t>Réduire la pression de crête expiratoire (</w:t>
      </w:r>
      <w:r>
        <w:rPr>
          <w:i/>
        </w:rPr>
        <w:t xml:space="preserve">CPAP OSCILLANTE) </w:t>
      </w:r>
      <w:r>
        <w:t>par bonds de 2 cmH</w:t>
      </w:r>
      <w:r>
        <w:rPr>
          <w:rFonts w:ascii="Cambria Math" w:hAnsi="Cambria Math" w:cs="Cambria Math"/>
        </w:rPr>
        <w:t>₂</w:t>
      </w:r>
      <w:r>
        <w:t>O jusqu’à 10 cmH</w:t>
      </w:r>
      <w:r>
        <w:rPr>
          <w:rFonts w:ascii="Cambria Math" w:hAnsi="Cambria Math" w:cs="Cambria Math"/>
        </w:rPr>
        <w:t>₂</w:t>
      </w:r>
      <w:r>
        <w:t>O ;</w:t>
      </w:r>
    </w:p>
    <w:p w:rsidR="003A02EA" w:rsidRDefault="003A02EA" w:rsidP="006A75DD">
      <w:pPr>
        <w:numPr>
          <w:ilvl w:val="0"/>
          <w:numId w:val="7"/>
        </w:numPr>
      </w:pPr>
      <w:r>
        <w:t>Réduire la pression de crête inspiratoire (</w:t>
      </w:r>
      <w:r>
        <w:rPr>
          <w:i/>
        </w:rPr>
        <w:t xml:space="preserve">DEBIT PULSE) </w:t>
      </w:r>
      <w:r w:rsidRPr="008F608A">
        <w:t>par bonds de 2 cmH</w:t>
      </w:r>
      <w:r w:rsidRPr="008F608A">
        <w:rPr>
          <w:rFonts w:ascii="Cambria Math" w:hAnsi="Cambria Math" w:cs="Cambria Math"/>
        </w:rPr>
        <w:t>₂</w:t>
      </w:r>
      <w:r w:rsidRPr="008F608A">
        <w:t xml:space="preserve">O </w:t>
      </w:r>
      <w:r>
        <w:t>jusqu’à 33 cmH</w:t>
      </w:r>
      <w:r>
        <w:rPr>
          <w:rFonts w:ascii="Cambria Math" w:hAnsi="Cambria Math" w:cs="Cambria Math"/>
        </w:rPr>
        <w:t>₂</w:t>
      </w:r>
      <w:r>
        <w:t>O ou moins en maintenant un minimum de 10 cmH</w:t>
      </w:r>
      <w:r>
        <w:rPr>
          <w:rFonts w:ascii="Cambria Math" w:hAnsi="Cambria Math" w:cs="Cambria Math"/>
        </w:rPr>
        <w:t>₂</w:t>
      </w:r>
      <w:r>
        <w:t>O de différence entre les pressions de crête inspiratoire et expiratoire.</w:t>
      </w:r>
    </w:p>
    <w:p w:rsidR="003A02EA" w:rsidRDefault="003A02EA" w:rsidP="006A75DD">
      <w:r>
        <w:t xml:space="preserve">L’inhalothérapeute avise alors l’intensiviste que le patient est ventilé avec des paramètres minimaux. Celui-ci décide alors de la conduite à tenir : observation, </w:t>
      </w:r>
      <w:proofErr w:type="spellStart"/>
      <w:r>
        <w:t>extubation</w:t>
      </w:r>
      <w:proofErr w:type="spellEnd"/>
      <w:r>
        <w:t xml:space="preserve"> ou transfert en ventilation conventionnelle.</w:t>
      </w:r>
    </w:p>
    <w:p w:rsidR="003A02EA" w:rsidRDefault="003A02EA" w:rsidP="006A75DD">
      <w:pPr>
        <w:pStyle w:val="TITREGnralit"/>
      </w:pPr>
      <w:r>
        <w:t>Conduite à tenir en cas de détérioration clinique</w:t>
      </w:r>
    </w:p>
    <w:p w:rsidR="003A02EA" w:rsidRDefault="003A02EA" w:rsidP="006A75DD">
      <w:pPr>
        <w:jc w:val="both"/>
      </w:pPr>
      <w:r>
        <w:lastRenderedPageBreak/>
        <w:t>Lorsque les cibles cliniques prescrites (SpO</w:t>
      </w:r>
      <w:r>
        <w:rPr>
          <w:rFonts w:ascii="Calibri" w:hAnsi="Calibri" w:cs="Calibri"/>
        </w:rPr>
        <w:t>₂</w:t>
      </w:r>
      <w:r>
        <w:t xml:space="preserve"> visée, pH artériel visé …) ne peuvent être atteintes malgré l’application des mesures décrites dans le présent protocole, l’inhalothérapeute prend les mesures suivantes :</w:t>
      </w:r>
    </w:p>
    <w:p w:rsidR="003A02EA" w:rsidRDefault="003A02EA" w:rsidP="006A75DD">
      <w:pPr>
        <w:numPr>
          <w:ilvl w:val="0"/>
          <w:numId w:val="8"/>
        </w:numPr>
        <w:overflowPunct w:val="0"/>
        <w:autoSpaceDE w:val="0"/>
        <w:autoSpaceDN w:val="0"/>
        <w:adjustRightInd w:val="0"/>
        <w:jc w:val="both"/>
        <w:textAlignment w:val="baseline"/>
      </w:pPr>
      <w:r>
        <w:t>S’assurer de la perméabilité du tube endotrachéal (en y insérant un cathéter d’aspiration ou en ventilant avec un réanimateur manuel) ;</w:t>
      </w:r>
    </w:p>
    <w:p w:rsidR="003A02EA" w:rsidRDefault="003A02EA" w:rsidP="006A75DD">
      <w:pPr>
        <w:numPr>
          <w:ilvl w:val="0"/>
          <w:numId w:val="8"/>
        </w:numPr>
        <w:overflowPunct w:val="0"/>
        <w:autoSpaceDE w:val="0"/>
        <w:autoSpaceDN w:val="0"/>
        <w:adjustRightInd w:val="0"/>
        <w:jc w:val="both"/>
        <w:textAlignment w:val="baseline"/>
      </w:pPr>
      <w:r>
        <w:t>S’assurer du fonctionnement adéquat du respirateur (vérification des branchements …) ;</w:t>
      </w:r>
    </w:p>
    <w:p w:rsidR="003A02EA" w:rsidRDefault="003A02EA" w:rsidP="006A75DD">
      <w:r>
        <w:t>Aviser rapidement l’intensiviste si la situation ne peut être résolue par la correction d’un problème technique.</w:t>
      </w:r>
    </w:p>
    <w:p w:rsidR="003A02EA" w:rsidRDefault="003A02EA" w:rsidP="006A75DD">
      <w:pPr>
        <w:pStyle w:val="TITREGnralit"/>
      </w:pPr>
      <w:r w:rsidRPr="000C7199">
        <w:t>Inscriptions au dossier</w:t>
      </w:r>
    </w:p>
    <w:p w:rsidR="003A02EA" w:rsidRDefault="003A02EA" w:rsidP="006A75DD">
      <w:pPr>
        <w:rPr>
          <w:lang w:val="fr-FR"/>
        </w:rPr>
      </w:pPr>
      <w:r w:rsidRPr="000C7199">
        <w:rPr>
          <w:lang w:val="fr-FR"/>
        </w:rPr>
        <w:t>Toute intervention de l'inhalothérapeute doit être consignée au dossier en spécifiant la date, l'heure, le ou les paramètres modifiés, l'évaluation clinique du patient avant et après l’intervention, sa réaction au traitement, de même que les gestes posés en présence de complications et sa signature.</w:t>
      </w:r>
    </w:p>
    <w:p w:rsidR="003A02EA" w:rsidRDefault="003A02EA" w:rsidP="006A75DD">
      <w:pPr>
        <w:pStyle w:val="TITREGnralit"/>
      </w:pPr>
      <w:r>
        <w:t>Approbation</w:t>
      </w:r>
    </w:p>
    <w:p w:rsidR="003A02EA" w:rsidRPr="000C7199" w:rsidRDefault="003A02EA" w:rsidP="006A75DD">
      <w:pPr>
        <w:tabs>
          <w:tab w:val="left" w:pos="2340"/>
        </w:tabs>
      </w:pPr>
      <w:r w:rsidRPr="000C7199">
        <w:rPr>
          <w:lang w:val="fr-FR"/>
        </w:rPr>
        <w:t>Présenté au Comité des activités interprofessionnelles le</w:t>
      </w:r>
      <w:r>
        <w:rPr>
          <w:lang w:val="fr-FR"/>
        </w:rPr>
        <w:t xml:space="preserve">  ___</w:t>
      </w:r>
      <w:r w:rsidRPr="000C7199">
        <w:rPr>
          <w:lang w:val="fr-FR"/>
        </w:rPr>
        <w:t>_____________</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Direction du professionnel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du Service concerné</w:t>
      </w:r>
    </w:p>
    <w:p w:rsidR="003A02EA" w:rsidRPr="000C7199" w:rsidRDefault="003A02EA" w:rsidP="006A75DD">
      <w:pPr>
        <w:tabs>
          <w:tab w:val="left" w:pos="2340"/>
        </w:tabs>
      </w:pPr>
    </w:p>
    <w:p w:rsidR="003A02EA" w:rsidRPr="000C7199" w:rsidRDefault="003A02EA" w:rsidP="006A75DD">
      <w:pPr>
        <w:tabs>
          <w:tab w:val="left" w:pos="2340"/>
        </w:tabs>
      </w:pPr>
      <w:r w:rsidRPr="000C7199">
        <w:t>________________________________</w:t>
      </w:r>
    </w:p>
    <w:p w:rsidR="003A02EA" w:rsidRPr="000C7199" w:rsidRDefault="003A02EA" w:rsidP="006A75DD">
      <w:pPr>
        <w:tabs>
          <w:tab w:val="left" w:pos="2340"/>
        </w:tabs>
      </w:pPr>
      <w:r w:rsidRPr="000C7199">
        <w:t>Chef Département concerné et s’il y en a plus d’un ajouter les autres signatures</w:t>
      </w:r>
    </w:p>
    <w:p w:rsidR="003A02EA" w:rsidRPr="000C7199" w:rsidRDefault="003A02EA" w:rsidP="006A75DD">
      <w:pPr>
        <w:tabs>
          <w:tab w:val="left" w:pos="2340"/>
        </w:tabs>
      </w:pPr>
    </w:p>
    <w:p w:rsidR="003A02EA" w:rsidRPr="000C7199" w:rsidRDefault="003A02EA" w:rsidP="006A75DD">
      <w:pPr>
        <w:tabs>
          <w:tab w:val="left" w:pos="2340"/>
        </w:tabs>
        <w:rPr>
          <w:sz w:val="18"/>
        </w:rPr>
      </w:pPr>
      <w:r w:rsidRPr="000C7199">
        <w:rPr>
          <w:sz w:val="18"/>
        </w:rPr>
        <w:t>Entrée en vigueur le : ______________</w:t>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Rédigé le :  _______________</w:t>
      </w:r>
      <w:r w:rsidRPr="000C7199">
        <w:rPr>
          <w:sz w:val="18"/>
        </w:rPr>
        <w:tab/>
      </w:r>
    </w:p>
    <w:p w:rsidR="003A02EA" w:rsidRPr="000C7199" w:rsidRDefault="003A02EA" w:rsidP="006A75DD">
      <w:pPr>
        <w:tabs>
          <w:tab w:val="left" w:pos="2340"/>
        </w:tabs>
        <w:rPr>
          <w:sz w:val="18"/>
        </w:rPr>
      </w:pPr>
    </w:p>
    <w:p w:rsidR="003A02EA" w:rsidRPr="000C7199" w:rsidRDefault="003A02EA" w:rsidP="006A75DD">
      <w:pPr>
        <w:tabs>
          <w:tab w:val="left" w:pos="2340"/>
        </w:tabs>
        <w:rPr>
          <w:sz w:val="18"/>
        </w:rPr>
      </w:pPr>
      <w:r w:rsidRPr="000C7199">
        <w:rPr>
          <w:sz w:val="18"/>
        </w:rPr>
        <w:t>Par :  ____________________________</w:t>
      </w:r>
    </w:p>
    <w:p w:rsidR="003A02EA" w:rsidRPr="000C7199" w:rsidRDefault="003A02EA" w:rsidP="006A75DD">
      <w:pPr>
        <w:tabs>
          <w:tab w:val="left" w:pos="2340"/>
        </w:tabs>
        <w:rPr>
          <w:sz w:val="18"/>
        </w:rPr>
      </w:pPr>
    </w:p>
    <w:p w:rsidR="003A02EA" w:rsidRDefault="003A02EA" w:rsidP="006A75DD">
      <w:pPr>
        <w:tabs>
          <w:tab w:val="left" w:pos="2340"/>
        </w:tabs>
        <w:rPr>
          <w:sz w:val="18"/>
        </w:rPr>
      </w:pPr>
      <w:r w:rsidRPr="000C7199">
        <w:rPr>
          <w:sz w:val="18"/>
        </w:rPr>
        <w:t>Révisé le :  _____________</w:t>
      </w:r>
    </w:p>
    <w:p w:rsidR="003A02EA" w:rsidRDefault="003A02EA" w:rsidP="006A75DD">
      <w:pPr>
        <w:pStyle w:val="TITREGnralit"/>
      </w:pPr>
      <w:r>
        <w:t>Crédits</w:t>
      </w:r>
    </w:p>
    <w:p w:rsidR="003A02EA" w:rsidRPr="000C7199" w:rsidRDefault="003A02EA" w:rsidP="006A75DD">
      <w:r>
        <w:t>Ce protocole est très largement inspiré du protocole d’utilisation du VDR-4 de l’Hôpital du Sacré-Cœur de Montréal.</w:t>
      </w:r>
    </w:p>
    <w:sectPr w:rsidR="003A02EA" w:rsidRPr="000C7199" w:rsidSect="006A75DD">
      <w:footerReference w:type="default" r:id="rId10"/>
      <w:headerReference w:type="first" r:id="rId11"/>
      <w:pgSz w:w="12240" w:h="15840" w:code="1"/>
      <w:pgMar w:top="1418" w:right="1418" w:bottom="1418" w:left="1418"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p0023885" w:date="2016-07-12T15:32:00Z" w:initials="Nicolas">
    <w:p w:rsidR="00EE29C6" w:rsidRDefault="00EE29C6">
      <w:pPr>
        <w:pStyle w:val="Commentaire"/>
      </w:pPr>
      <w:r>
        <w:rPr>
          <w:rStyle w:val="Marquedecommentaire"/>
        </w:rPr>
        <w:annotationRef/>
      </w:r>
      <w:r>
        <w:t xml:space="preserve">À faire : </w:t>
      </w:r>
    </w:p>
    <w:p w:rsidR="00EE29C6" w:rsidRDefault="00EE29C6" w:rsidP="00EE29C6">
      <w:pPr>
        <w:pStyle w:val="Commentaire"/>
        <w:numPr>
          <w:ilvl w:val="0"/>
          <w:numId w:val="71"/>
        </w:numPr>
      </w:pPr>
      <w:r>
        <w:t xml:space="preserve">Ajouter augmentation de la </w:t>
      </w:r>
      <w:proofErr w:type="spellStart"/>
      <w:r>
        <w:t>Pcrète</w:t>
      </w:r>
      <w:proofErr w:type="spellEnd"/>
      <w:r>
        <w:t xml:space="preserve"> expiratoire (PEP oscillante) en conservant un Delta minimum de 10 cmH2O;</w:t>
      </w:r>
    </w:p>
    <w:p w:rsidR="00EE29C6" w:rsidRDefault="00EE29C6" w:rsidP="00EE29C6">
      <w:pPr>
        <w:pStyle w:val="Commentaire"/>
        <w:numPr>
          <w:ilvl w:val="0"/>
          <w:numId w:val="71"/>
        </w:numPr>
      </w:pPr>
      <w:r>
        <w:t xml:space="preserve">Ajouter la notion de de plateau/équilibre de pression pour choisir entre l’ajout d’un </w:t>
      </w:r>
      <w:r>
        <w:rPr>
          <w:i/>
        </w:rPr>
        <w:t xml:space="preserve">CONVECTIVE PRESSURE RISE </w:t>
      </w:r>
      <w:r>
        <w:t xml:space="preserve">ou l’ajout de </w:t>
      </w:r>
      <w:r>
        <w:rPr>
          <w:i/>
        </w:rPr>
        <w:t>DEBIT PULSE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E99" w:rsidRDefault="00DC7E99">
      <w:pPr>
        <w:spacing w:before="0" w:after="0"/>
      </w:pPr>
      <w:r>
        <w:separator/>
      </w:r>
    </w:p>
  </w:endnote>
  <w:endnote w:type="continuationSeparator" w:id="0">
    <w:p w:rsidR="00DC7E99" w:rsidRDefault="00DC7E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Gras">
    <w:altName w:val="Arial Narrow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E99" w:rsidRDefault="00DC7E99" w:rsidP="006A75DD">
    <w:pPr>
      <w:tabs>
        <w:tab w:val="right" w:pos="9356"/>
      </w:tabs>
    </w:pPr>
    <w:r>
      <w:tab/>
    </w:r>
    <w:r>
      <w:tab/>
      <w:t xml:space="preserve">© CHUM </w:t>
    </w:r>
    <w:r>
      <w:fldChar w:fldCharType="begin"/>
    </w:r>
    <w:r>
      <w:instrText xml:space="preserve"> TIME  \@ "yyyy"  \* MERGEFORMAT </w:instrText>
    </w:r>
    <w:r>
      <w:fldChar w:fldCharType="separate"/>
    </w:r>
    <w:r>
      <w:rPr>
        <w:noProof/>
      </w:rPr>
      <w:t>2016</w:t>
    </w:r>
    <w:r>
      <w:fldChar w:fldCharType="end"/>
    </w:r>
    <w:r>
      <w:t xml:space="preserve"> Tous droits réservés</w:t>
    </w:r>
  </w:p>
  <w:p w:rsidR="00DC7E99" w:rsidRDefault="00DC7E99" w:rsidP="006A75DD">
    <w:pPr>
      <w:tabs>
        <w:tab w:val="right" w:pos="9356"/>
      </w:tabs>
    </w:pPr>
    <w:r>
      <w:tab/>
    </w:r>
    <w:r w:rsidRPr="00AB275C">
      <w:t>Page</w:t>
    </w:r>
    <w:r>
      <w:rPr>
        <w:snapToGrid w:val="0"/>
      </w:rPr>
      <w:t xml:space="preserve"> </w:t>
    </w:r>
    <w:r>
      <w:rPr>
        <w:snapToGrid w:val="0"/>
      </w:rPr>
      <w:fldChar w:fldCharType="begin"/>
    </w:r>
    <w:r>
      <w:rPr>
        <w:snapToGrid w:val="0"/>
      </w:rPr>
      <w:instrText xml:space="preserve"> PAGE </w:instrText>
    </w:r>
    <w:r>
      <w:rPr>
        <w:snapToGrid w:val="0"/>
      </w:rPr>
      <w:fldChar w:fldCharType="separate"/>
    </w:r>
    <w:r w:rsidR="00EE29C6">
      <w:rPr>
        <w:noProof/>
        <w:snapToGrid w:val="0"/>
      </w:rPr>
      <w:t>3</w:t>
    </w:r>
    <w:r>
      <w:rPr>
        <w:snapToGrid w:val="0"/>
      </w:rPr>
      <w:fldChar w:fldCharType="end"/>
    </w:r>
    <w:r>
      <w:rPr>
        <w:snapToGrid w:val="0"/>
      </w:rPr>
      <w:t xml:space="preserve"> sur </w:t>
    </w:r>
    <w:r>
      <w:rPr>
        <w:snapToGrid w:val="0"/>
      </w:rPr>
      <w:fldChar w:fldCharType="begin"/>
    </w:r>
    <w:r>
      <w:rPr>
        <w:snapToGrid w:val="0"/>
      </w:rPr>
      <w:instrText xml:space="preserve"> NUMPAGES </w:instrText>
    </w:r>
    <w:r>
      <w:rPr>
        <w:snapToGrid w:val="0"/>
      </w:rPr>
      <w:fldChar w:fldCharType="separate"/>
    </w:r>
    <w:r w:rsidR="00EE29C6">
      <w:rPr>
        <w:noProof/>
        <w:snapToGrid w:val="0"/>
      </w:rPr>
      <w:t>4</w:t>
    </w:r>
    <w:r>
      <w:rPr>
        <w:snapToGrid w:val="0"/>
      </w:rPr>
      <w:fldChar w:fldCharType="end"/>
    </w:r>
  </w:p>
  <w:p w:rsidR="00DC7E99" w:rsidRDefault="00DC7E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E99" w:rsidRDefault="00DC7E99">
      <w:pPr>
        <w:spacing w:before="0" w:after="0"/>
      </w:pPr>
      <w:r>
        <w:separator/>
      </w:r>
    </w:p>
  </w:footnote>
  <w:footnote w:type="continuationSeparator" w:id="0">
    <w:p w:rsidR="00DC7E99" w:rsidRDefault="00DC7E9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E99" w:rsidRPr="00181CBD" w:rsidRDefault="00DC7E99" w:rsidP="006A75DD">
    <w:pPr>
      <w:tabs>
        <w:tab w:val="right" w:pos="9356"/>
      </w:tabs>
      <w:rPr>
        <w:sz w:val="14"/>
      </w:rPr>
    </w:pPr>
    <w:r>
      <w:pict>
        <v:group id="Zone de dessin 9" o:spid="_x0000_s2049" editas="canvas" style="width:57pt;height:49.75pt;mso-position-horizontal-relative:char;mso-position-vertical-relative:line" coordsize="7239,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width:7239;height:6311;visibility:visible">
            <v:fill o:detectmouseclick="t"/>
            <v:path o:connecttype="none"/>
          </v:shape>
          <v:rect id="Rectangle 4" o:spid="_x0000_s2051" style="position:absolute;left:2398;top:368;width:736;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v:rect id="Rectangle 5" o:spid="_x0000_s2052" style="position:absolute;left:2398;top:2946;width:2927;height:3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6" o:spid="_x0000_s2053" style="position:absolute;left:4595;top:368;width:730;height:22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v:rect id="Rectangle 7" o:spid="_x0000_s2054" style="position:absolute;left:3503;width:730;height:22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v:shape id="Freeform 8" o:spid="_x0000_s2055" style="position:absolute;left:334;top:4152;width:6922;height:1804;visibility:visible;mso-wrap-style:square;v-text-anchor:top" coordsize="1456,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P/L4A&#10;AADaAAAADwAAAGRycy9kb3ducmV2LnhtbESPwQrCMBBE74L/EFbwpqkKKtUoIohePFgVr0uztsVm&#10;U5qo1a83guBxmHkzzHzZmFI8qHaFZQWDfgSCOLW64EzB6bjpTUE4j6yxtEwKXuRguWi35hhr++QD&#10;PRKfiVDCLkYFufdVLKVLczLo+rYiDt7V1gZ9kHUmdY3PUG5KOYyisTRYcFjIsaJ1TuktuRsF473B&#10;8/Y48pfsfWom+1HiLu+1Ut1Os5qB8NT4f/hH73Tg4H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HD/y+AAAA2gAAAA8AAAAAAAAAAAAAAAAAmAIAAGRycy9kb3ducmV2&#10;LnhtbFBLBQYAAAAABAAEAPUAAACDAwAAAAA=&#10;" path="m1272,253l1184,129r,234l1089,363r,-346l1169,17v17,,33,10,43,25l1272,133r61,-91c1343,27,1359,17,1376,17r80,l1456,363r-95,l1361,129r-89,124xm295,83c285,80,272,78,262,77,176,69,116,105,116,189v,86,60,120,146,112c271,300,284,297,295,295r,63c277,361,255,364,236,365,96,377,1,300,,189,1,78,96,,236,13v19,1,41,4,59,7l295,83xm561,228r-126,l435,363r-104,l331,17r51,c411,18,434,43,435,75r,77l561,152r,-135l666,17r,346l561,363r,-135xm808,226v,42,14,78,70,78c933,304,946,268,946,226r,-209l1050,17r,224c1050,327,984,366,878,366,771,366,704,348,704,241r,-224l755,17v29,1,53,26,53,58l808,226xe" fillcolor="black" stroked="f" strokeweight="0">
            <v:path arrowok="t" o:connecttype="custom" o:connectlocs="604680,121024;562847,61708;562847,173643;517686,173643;517686,8132;555717,8132;576158,20091;604680,63621;633679,20091;654120,8132;692150,8132;692150,173643;646989,173643;646989,61708;604680,121024;140236,39704;124549,36833;55144,90409;124549,143985;140236,141115;140236,171251;112189,174600;0,90409;112189,6219;140236,9567;140236,39704;266687,109065;206789,109065;206789,173643;157350,173643;157350,8132;181594,8132;206789,35877;206789,72710;266687,72710;266687,8132;316602,8132;316602,173643;266687,173643;266687,109065;384105,108108;417382,145420;449707,108108;449707,8132;499147,8132;499147,115284;417382,175078;334666,115284;334666,8132;358910,8132;384105,35877;384105,108108" o:connectangles="0,0,0,0,0,0,0,0,0,0,0,0,0,0,0,0,0,0,0,0,0,0,0,0,0,0,0,0,0,0,0,0,0,0,0,0,0,0,0,0,0,0,0,0,0,0,0,0,0,0,0,0"/>
            <o:lock v:ext="edit" verticies="t"/>
          </v:shape>
          <w10:wrap type="none"/>
          <w10:anchorlock/>
        </v:group>
      </w:pict>
    </w:r>
    <w:r w:rsidRPr="00181CBD">
      <w:rPr>
        <w:sz w:val="14"/>
      </w:rPr>
      <w:tab/>
    </w:r>
    <w:r w:rsidRPr="00181CBD">
      <w:rPr>
        <w:b/>
        <w:szCs w:val="28"/>
      </w:rPr>
      <w:t>Service</w:t>
    </w:r>
    <w:r w:rsidRPr="00181CBD">
      <w:rPr>
        <w:b/>
      </w:rPr>
      <w:t xml:space="preserve"> d’inhalothérapie</w:t>
    </w:r>
  </w:p>
  <w:p w:rsidR="00DC7E99" w:rsidRPr="00386CA1" w:rsidRDefault="00DC7E99" w:rsidP="006A75D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00.75pt;height:264.75pt" o:bullet="t">
        <v:imagedata r:id="rId1" o:title=""/>
      </v:shape>
    </w:pict>
  </w:numPicBullet>
  <w:abstractNum w:abstractNumId="0">
    <w:nsid w:val="FFFFFF7C"/>
    <w:multiLevelType w:val="singleLevel"/>
    <w:tmpl w:val="CA06BE4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6D0BC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B42839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BD0CA9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D9A738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D4BF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703C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EE8D1E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1477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36C6DE2"/>
    <w:lvl w:ilvl="0">
      <w:start w:val="1"/>
      <w:numFmt w:val="bullet"/>
      <w:lvlText w:val=""/>
      <w:lvlJc w:val="left"/>
      <w:pPr>
        <w:tabs>
          <w:tab w:val="num" w:pos="360"/>
        </w:tabs>
        <w:ind w:left="360" w:hanging="360"/>
      </w:pPr>
      <w:rPr>
        <w:rFonts w:ascii="Symbol" w:hAnsi="Symbol" w:hint="default"/>
      </w:rPr>
    </w:lvl>
  </w:abstractNum>
  <w:abstractNum w:abstractNumId="10">
    <w:nsid w:val="0138797A"/>
    <w:multiLevelType w:val="hybridMultilevel"/>
    <w:tmpl w:val="C7348DFC"/>
    <w:lvl w:ilvl="0" w:tplc="5E66F37E">
      <w:numFmt w:val="bullet"/>
      <w:lvlText w:val=""/>
      <w:lvlJc w:val="left"/>
      <w:pPr>
        <w:tabs>
          <w:tab w:val="num" w:pos="360"/>
        </w:tabs>
        <w:ind w:left="360" w:hanging="360"/>
      </w:pPr>
      <w:rPr>
        <w:rFonts w:ascii="Symbol" w:eastAsia="Times New Roman" w:hAnsi="Symbol" w:hint="default"/>
      </w:rPr>
    </w:lvl>
    <w:lvl w:ilvl="1" w:tplc="0C0C0003">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1">
    <w:nsid w:val="03114CBC"/>
    <w:multiLevelType w:val="hybridMultilevel"/>
    <w:tmpl w:val="B632142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12">
    <w:nsid w:val="03E80E7D"/>
    <w:multiLevelType w:val="hybridMultilevel"/>
    <w:tmpl w:val="EE06F88A"/>
    <w:lvl w:ilvl="0" w:tplc="54B61BBC">
      <w:start w:val="1"/>
      <w:numFmt w:val="bullet"/>
      <w:lvlText w:val=""/>
      <w:lvlJc w:val="left"/>
      <w:pPr>
        <w:tabs>
          <w:tab w:val="num" w:pos="74"/>
        </w:tabs>
        <w:ind w:left="74" w:hanging="360"/>
      </w:pPr>
      <w:rPr>
        <w:rFonts w:ascii="Symbol" w:hAnsi="Symbol" w:hint="default"/>
        <w:color w:val="auto"/>
        <w:sz w:val="20"/>
      </w:rPr>
    </w:lvl>
    <w:lvl w:ilvl="1" w:tplc="0C0C0003">
      <w:start w:val="1"/>
      <w:numFmt w:val="bullet"/>
      <w:lvlText w:val="o"/>
      <w:lvlJc w:val="left"/>
      <w:pPr>
        <w:tabs>
          <w:tab w:val="num" w:pos="1154"/>
        </w:tabs>
        <w:ind w:left="1154" w:hanging="360"/>
      </w:pPr>
      <w:rPr>
        <w:rFonts w:ascii="Courier New" w:hAnsi="Courier New" w:hint="default"/>
      </w:rPr>
    </w:lvl>
    <w:lvl w:ilvl="2" w:tplc="18F8557E">
      <w:start w:val="1"/>
      <w:numFmt w:val="bullet"/>
      <w:lvlText w:val=""/>
      <w:lvlJc w:val="left"/>
      <w:pPr>
        <w:tabs>
          <w:tab w:val="num" w:pos="1874"/>
        </w:tabs>
        <w:ind w:left="1874" w:hanging="360"/>
      </w:pPr>
      <w:rPr>
        <w:rFonts w:ascii="Symbol" w:hAnsi="Symbol" w:hint="default"/>
        <w:color w:val="auto"/>
        <w:sz w:val="16"/>
      </w:rPr>
    </w:lvl>
    <w:lvl w:ilvl="3" w:tplc="0C0C0001" w:tentative="1">
      <w:start w:val="1"/>
      <w:numFmt w:val="bullet"/>
      <w:lvlText w:val=""/>
      <w:lvlJc w:val="left"/>
      <w:pPr>
        <w:tabs>
          <w:tab w:val="num" w:pos="2594"/>
        </w:tabs>
        <w:ind w:left="2594" w:hanging="360"/>
      </w:pPr>
      <w:rPr>
        <w:rFonts w:ascii="Symbol" w:hAnsi="Symbol" w:hint="default"/>
      </w:rPr>
    </w:lvl>
    <w:lvl w:ilvl="4" w:tplc="0C0C0003" w:tentative="1">
      <w:start w:val="1"/>
      <w:numFmt w:val="bullet"/>
      <w:lvlText w:val="o"/>
      <w:lvlJc w:val="left"/>
      <w:pPr>
        <w:tabs>
          <w:tab w:val="num" w:pos="3314"/>
        </w:tabs>
        <w:ind w:left="3314" w:hanging="360"/>
      </w:pPr>
      <w:rPr>
        <w:rFonts w:ascii="Courier New" w:hAnsi="Courier New" w:hint="default"/>
      </w:rPr>
    </w:lvl>
    <w:lvl w:ilvl="5" w:tplc="0C0C0005" w:tentative="1">
      <w:start w:val="1"/>
      <w:numFmt w:val="bullet"/>
      <w:lvlText w:val=""/>
      <w:lvlJc w:val="left"/>
      <w:pPr>
        <w:tabs>
          <w:tab w:val="num" w:pos="4034"/>
        </w:tabs>
        <w:ind w:left="4034" w:hanging="360"/>
      </w:pPr>
      <w:rPr>
        <w:rFonts w:ascii="Wingdings" w:hAnsi="Wingdings" w:hint="default"/>
      </w:rPr>
    </w:lvl>
    <w:lvl w:ilvl="6" w:tplc="0C0C0001" w:tentative="1">
      <w:start w:val="1"/>
      <w:numFmt w:val="bullet"/>
      <w:lvlText w:val=""/>
      <w:lvlJc w:val="left"/>
      <w:pPr>
        <w:tabs>
          <w:tab w:val="num" w:pos="4754"/>
        </w:tabs>
        <w:ind w:left="4754" w:hanging="360"/>
      </w:pPr>
      <w:rPr>
        <w:rFonts w:ascii="Symbol" w:hAnsi="Symbol" w:hint="default"/>
      </w:rPr>
    </w:lvl>
    <w:lvl w:ilvl="7" w:tplc="0C0C0003" w:tentative="1">
      <w:start w:val="1"/>
      <w:numFmt w:val="bullet"/>
      <w:lvlText w:val="o"/>
      <w:lvlJc w:val="left"/>
      <w:pPr>
        <w:tabs>
          <w:tab w:val="num" w:pos="5474"/>
        </w:tabs>
        <w:ind w:left="5474" w:hanging="360"/>
      </w:pPr>
      <w:rPr>
        <w:rFonts w:ascii="Courier New" w:hAnsi="Courier New" w:hint="default"/>
      </w:rPr>
    </w:lvl>
    <w:lvl w:ilvl="8" w:tplc="0C0C0005" w:tentative="1">
      <w:start w:val="1"/>
      <w:numFmt w:val="bullet"/>
      <w:lvlText w:val=""/>
      <w:lvlJc w:val="left"/>
      <w:pPr>
        <w:tabs>
          <w:tab w:val="num" w:pos="6194"/>
        </w:tabs>
        <w:ind w:left="6194" w:hanging="360"/>
      </w:pPr>
      <w:rPr>
        <w:rFonts w:ascii="Wingdings" w:hAnsi="Wingdings" w:hint="default"/>
      </w:rPr>
    </w:lvl>
  </w:abstractNum>
  <w:abstractNum w:abstractNumId="13">
    <w:nsid w:val="05646F46"/>
    <w:multiLevelType w:val="hybridMultilevel"/>
    <w:tmpl w:val="5BD67C96"/>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14">
    <w:nsid w:val="08333409"/>
    <w:multiLevelType w:val="multilevel"/>
    <w:tmpl w:val="C7348DFC"/>
    <w:numStyleLink w:val="Puceniveau2"/>
  </w:abstractNum>
  <w:abstractNum w:abstractNumId="15">
    <w:nsid w:val="0B5F664F"/>
    <w:multiLevelType w:val="hybridMultilevel"/>
    <w:tmpl w:val="6E8C6DEE"/>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6">
    <w:nsid w:val="0C512CCC"/>
    <w:multiLevelType w:val="multilevel"/>
    <w:tmpl w:val="9CEA4AB2"/>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17">
    <w:nsid w:val="0DF77D52"/>
    <w:multiLevelType w:val="multilevel"/>
    <w:tmpl w:val="C7348DFC"/>
    <w:numStyleLink w:val="Puceniveau2"/>
  </w:abstractNum>
  <w:abstractNum w:abstractNumId="18">
    <w:nsid w:val="0E1D268D"/>
    <w:multiLevelType w:val="multilevel"/>
    <w:tmpl w:val="0C0C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10EA0475"/>
    <w:multiLevelType w:val="multilevel"/>
    <w:tmpl w:val="14FA3B6A"/>
    <w:lvl w:ilvl="0">
      <w:start w:val="5"/>
      <w:numFmt w:val="decimal"/>
      <w:lvlText w:val="%1.0"/>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556" w:hanging="72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334" w:hanging="108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112" w:hanging="1440"/>
      </w:pPr>
      <w:rPr>
        <w:rFonts w:cs="Times New Roman" w:hint="default"/>
      </w:rPr>
    </w:lvl>
  </w:abstractNum>
  <w:abstractNum w:abstractNumId="20">
    <w:nsid w:val="10EB309D"/>
    <w:multiLevelType w:val="hybridMultilevel"/>
    <w:tmpl w:val="A8203D8E"/>
    <w:lvl w:ilvl="0" w:tplc="B41E54F2">
      <w:start w:val="2"/>
      <w:numFmt w:val="decimal"/>
      <w:lvlText w:val="%1."/>
      <w:lvlJc w:val="left"/>
      <w:pPr>
        <w:tabs>
          <w:tab w:val="num" w:pos="796"/>
        </w:tabs>
        <w:ind w:left="796" w:hanging="360"/>
      </w:pPr>
      <w:rPr>
        <w:rFonts w:cs="Times New Roman" w:hint="default"/>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1">
    <w:nsid w:val="12E74C67"/>
    <w:multiLevelType w:val="multilevel"/>
    <w:tmpl w:val="F4ECB9A2"/>
    <w:styleLink w:val="StyleNumeros"/>
    <w:lvl w:ilvl="0">
      <w:start w:val="1"/>
      <w:numFmt w:val="decimal"/>
      <w:lvlText w:val="%1."/>
      <w:lvlJc w:val="left"/>
      <w:pPr>
        <w:tabs>
          <w:tab w:val="num" w:pos="567"/>
        </w:tabs>
        <w:ind w:left="360" w:hanging="360"/>
      </w:pPr>
      <w:rPr>
        <w:rFonts w:cs="Times New Roman" w:hint="default"/>
      </w:rPr>
    </w:lvl>
    <w:lvl w:ilvl="1">
      <w:start w:val="1"/>
      <w:numFmt w:val="decimal"/>
      <w:lvlText w:val="%1.%2."/>
      <w:lvlJc w:val="left"/>
      <w:pPr>
        <w:tabs>
          <w:tab w:val="num" w:pos="567"/>
        </w:tabs>
        <w:ind w:left="374" w:hanging="90"/>
      </w:pPr>
      <w:rPr>
        <w:rFonts w:cs="Times New Roman" w:hint="default"/>
      </w:rPr>
    </w:lvl>
    <w:lvl w:ilvl="2">
      <w:start w:val="1"/>
      <w:numFmt w:val="decimal"/>
      <w:lvlText w:val="%1.%3.%2"/>
      <w:lvlJc w:val="left"/>
      <w:pPr>
        <w:tabs>
          <w:tab w:val="num" w:pos="567"/>
        </w:tabs>
        <w:ind w:left="1094" w:hanging="527"/>
      </w:pPr>
      <w:rPr>
        <w:rFonts w:cs="Times New Roman" w:hint="default"/>
      </w:rPr>
    </w:lvl>
    <w:lvl w:ilvl="3">
      <w:start w:val="1"/>
      <w:numFmt w:val="decimal"/>
      <w:lvlText w:val="%4."/>
      <w:lvlJc w:val="left"/>
      <w:pPr>
        <w:tabs>
          <w:tab w:val="num" w:pos="1814"/>
        </w:tabs>
        <w:ind w:left="1814" w:hanging="360"/>
      </w:pPr>
      <w:rPr>
        <w:rFonts w:cs="Times New Roman" w:hint="default"/>
      </w:rPr>
    </w:lvl>
    <w:lvl w:ilvl="4">
      <w:start w:val="1"/>
      <w:numFmt w:val="lowerLetter"/>
      <w:lvlText w:val="%5."/>
      <w:lvlJc w:val="left"/>
      <w:pPr>
        <w:tabs>
          <w:tab w:val="num" w:pos="2534"/>
        </w:tabs>
        <w:ind w:left="2534" w:hanging="360"/>
      </w:pPr>
      <w:rPr>
        <w:rFonts w:cs="Times New Roman" w:hint="default"/>
      </w:rPr>
    </w:lvl>
    <w:lvl w:ilvl="5">
      <w:start w:val="1"/>
      <w:numFmt w:val="lowerRoman"/>
      <w:lvlText w:val="%6."/>
      <w:lvlJc w:val="right"/>
      <w:pPr>
        <w:tabs>
          <w:tab w:val="num" w:pos="3254"/>
        </w:tabs>
        <w:ind w:left="3254" w:hanging="180"/>
      </w:pPr>
      <w:rPr>
        <w:rFonts w:cs="Times New Roman" w:hint="default"/>
      </w:rPr>
    </w:lvl>
    <w:lvl w:ilvl="6">
      <w:start w:val="1"/>
      <w:numFmt w:val="decimal"/>
      <w:lvlText w:val="%7."/>
      <w:lvlJc w:val="left"/>
      <w:pPr>
        <w:tabs>
          <w:tab w:val="num" w:pos="3974"/>
        </w:tabs>
        <w:ind w:left="3974" w:hanging="360"/>
      </w:pPr>
      <w:rPr>
        <w:rFonts w:cs="Times New Roman" w:hint="default"/>
      </w:rPr>
    </w:lvl>
    <w:lvl w:ilvl="7">
      <w:start w:val="1"/>
      <w:numFmt w:val="lowerLetter"/>
      <w:lvlText w:val="%8."/>
      <w:lvlJc w:val="left"/>
      <w:pPr>
        <w:tabs>
          <w:tab w:val="num" w:pos="4694"/>
        </w:tabs>
        <w:ind w:left="4694" w:hanging="360"/>
      </w:pPr>
      <w:rPr>
        <w:rFonts w:cs="Times New Roman" w:hint="default"/>
      </w:rPr>
    </w:lvl>
    <w:lvl w:ilvl="8">
      <w:start w:val="1"/>
      <w:numFmt w:val="lowerRoman"/>
      <w:lvlText w:val="%9."/>
      <w:lvlJc w:val="right"/>
      <w:pPr>
        <w:tabs>
          <w:tab w:val="num" w:pos="5414"/>
        </w:tabs>
        <w:ind w:left="5414" w:hanging="180"/>
      </w:pPr>
      <w:rPr>
        <w:rFonts w:cs="Times New Roman" w:hint="default"/>
      </w:rPr>
    </w:lvl>
  </w:abstractNum>
  <w:abstractNum w:abstractNumId="22">
    <w:nsid w:val="13543916"/>
    <w:multiLevelType w:val="hybridMultilevel"/>
    <w:tmpl w:val="837A591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3">
    <w:nsid w:val="13A26951"/>
    <w:multiLevelType w:val="hybridMultilevel"/>
    <w:tmpl w:val="4BEAC472"/>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15FA587C"/>
    <w:multiLevelType w:val="hybridMultilevel"/>
    <w:tmpl w:val="B6BCE1F0"/>
    <w:lvl w:ilvl="0" w:tplc="6316B9D4">
      <w:start w:val="1"/>
      <w:numFmt w:val="decimal"/>
      <w:lvlText w:val="%1-"/>
      <w:lvlJc w:val="left"/>
      <w:pPr>
        <w:tabs>
          <w:tab w:val="num" w:pos="720"/>
        </w:tabs>
        <w:ind w:left="720" w:hanging="360"/>
      </w:pPr>
      <w:rPr>
        <w:rFonts w:cs="Times New Roman" w:hint="default"/>
        <w:b w:val="0"/>
      </w:rPr>
    </w:lvl>
    <w:lvl w:ilvl="1" w:tplc="0C0C0019" w:tentative="1">
      <w:start w:val="1"/>
      <w:numFmt w:val="lowerLetter"/>
      <w:lvlText w:val="%2."/>
      <w:lvlJc w:val="left"/>
      <w:pPr>
        <w:tabs>
          <w:tab w:val="num" w:pos="1440"/>
        </w:tabs>
        <w:ind w:left="1440" w:hanging="360"/>
      </w:pPr>
      <w:rPr>
        <w:rFonts w:cs="Times New Roman"/>
      </w:rPr>
    </w:lvl>
    <w:lvl w:ilvl="2" w:tplc="0C0C001B" w:tentative="1">
      <w:start w:val="1"/>
      <w:numFmt w:val="lowerRoman"/>
      <w:lvlText w:val="%3."/>
      <w:lvlJc w:val="right"/>
      <w:pPr>
        <w:tabs>
          <w:tab w:val="num" w:pos="2160"/>
        </w:tabs>
        <w:ind w:left="2160" w:hanging="180"/>
      </w:pPr>
      <w:rPr>
        <w:rFonts w:cs="Times New Roman"/>
      </w:rPr>
    </w:lvl>
    <w:lvl w:ilvl="3" w:tplc="0C0C000F" w:tentative="1">
      <w:start w:val="1"/>
      <w:numFmt w:val="decimal"/>
      <w:lvlText w:val="%4."/>
      <w:lvlJc w:val="left"/>
      <w:pPr>
        <w:tabs>
          <w:tab w:val="num" w:pos="2880"/>
        </w:tabs>
        <w:ind w:left="2880" w:hanging="360"/>
      </w:pPr>
      <w:rPr>
        <w:rFonts w:cs="Times New Roman"/>
      </w:rPr>
    </w:lvl>
    <w:lvl w:ilvl="4" w:tplc="0C0C0019" w:tentative="1">
      <w:start w:val="1"/>
      <w:numFmt w:val="lowerLetter"/>
      <w:lvlText w:val="%5."/>
      <w:lvlJc w:val="left"/>
      <w:pPr>
        <w:tabs>
          <w:tab w:val="num" w:pos="3600"/>
        </w:tabs>
        <w:ind w:left="3600" w:hanging="360"/>
      </w:pPr>
      <w:rPr>
        <w:rFonts w:cs="Times New Roman"/>
      </w:rPr>
    </w:lvl>
    <w:lvl w:ilvl="5" w:tplc="0C0C001B" w:tentative="1">
      <w:start w:val="1"/>
      <w:numFmt w:val="lowerRoman"/>
      <w:lvlText w:val="%6."/>
      <w:lvlJc w:val="right"/>
      <w:pPr>
        <w:tabs>
          <w:tab w:val="num" w:pos="4320"/>
        </w:tabs>
        <w:ind w:left="4320" w:hanging="180"/>
      </w:pPr>
      <w:rPr>
        <w:rFonts w:cs="Times New Roman"/>
      </w:rPr>
    </w:lvl>
    <w:lvl w:ilvl="6" w:tplc="0C0C000F" w:tentative="1">
      <w:start w:val="1"/>
      <w:numFmt w:val="decimal"/>
      <w:lvlText w:val="%7."/>
      <w:lvlJc w:val="left"/>
      <w:pPr>
        <w:tabs>
          <w:tab w:val="num" w:pos="5040"/>
        </w:tabs>
        <w:ind w:left="5040" w:hanging="360"/>
      </w:pPr>
      <w:rPr>
        <w:rFonts w:cs="Times New Roman"/>
      </w:rPr>
    </w:lvl>
    <w:lvl w:ilvl="7" w:tplc="0C0C0019" w:tentative="1">
      <w:start w:val="1"/>
      <w:numFmt w:val="lowerLetter"/>
      <w:lvlText w:val="%8."/>
      <w:lvlJc w:val="left"/>
      <w:pPr>
        <w:tabs>
          <w:tab w:val="num" w:pos="5760"/>
        </w:tabs>
        <w:ind w:left="5760" w:hanging="360"/>
      </w:pPr>
      <w:rPr>
        <w:rFonts w:cs="Times New Roman"/>
      </w:rPr>
    </w:lvl>
    <w:lvl w:ilvl="8" w:tplc="0C0C001B" w:tentative="1">
      <w:start w:val="1"/>
      <w:numFmt w:val="lowerRoman"/>
      <w:lvlText w:val="%9."/>
      <w:lvlJc w:val="right"/>
      <w:pPr>
        <w:tabs>
          <w:tab w:val="num" w:pos="6480"/>
        </w:tabs>
        <w:ind w:left="6480" w:hanging="180"/>
      </w:pPr>
      <w:rPr>
        <w:rFonts w:cs="Times New Roman"/>
      </w:rPr>
    </w:lvl>
  </w:abstractNum>
  <w:abstractNum w:abstractNumId="25">
    <w:nsid w:val="19132570"/>
    <w:multiLevelType w:val="hybridMultilevel"/>
    <w:tmpl w:val="DBC81928"/>
    <w:lvl w:ilvl="0" w:tplc="54B61BBC">
      <w:start w:val="1"/>
      <w:numFmt w:val="bullet"/>
      <w:lvlText w:val=""/>
      <w:lvlJc w:val="left"/>
      <w:pPr>
        <w:tabs>
          <w:tab w:val="num" w:pos="1068"/>
        </w:tabs>
        <w:ind w:left="1068" w:hanging="360"/>
      </w:pPr>
      <w:rPr>
        <w:rFonts w:ascii="Symbol" w:hAnsi="Symbol" w:hint="default"/>
        <w:sz w:val="20"/>
      </w:rPr>
    </w:lvl>
    <w:lvl w:ilvl="1" w:tplc="0C0C0003">
      <w:start w:val="1"/>
      <w:numFmt w:val="bullet"/>
      <w:lvlText w:val="o"/>
      <w:lvlJc w:val="left"/>
      <w:pPr>
        <w:tabs>
          <w:tab w:val="num" w:pos="1734"/>
        </w:tabs>
        <w:ind w:left="1734" w:hanging="360"/>
      </w:pPr>
      <w:rPr>
        <w:rFonts w:ascii="Courier New" w:hAnsi="Courier New" w:hint="default"/>
      </w:rPr>
    </w:lvl>
    <w:lvl w:ilvl="2" w:tplc="0C0C0005" w:tentative="1">
      <w:start w:val="1"/>
      <w:numFmt w:val="bullet"/>
      <w:lvlText w:val=""/>
      <w:lvlJc w:val="left"/>
      <w:pPr>
        <w:tabs>
          <w:tab w:val="num" w:pos="2454"/>
        </w:tabs>
        <w:ind w:left="2454" w:hanging="360"/>
      </w:pPr>
      <w:rPr>
        <w:rFonts w:ascii="Wingdings" w:hAnsi="Wingdings" w:hint="default"/>
      </w:rPr>
    </w:lvl>
    <w:lvl w:ilvl="3" w:tplc="0C0C0001" w:tentative="1">
      <w:start w:val="1"/>
      <w:numFmt w:val="bullet"/>
      <w:lvlText w:val=""/>
      <w:lvlJc w:val="left"/>
      <w:pPr>
        <w:tabs>
          <w:tab w:val="num" w:pos="3174"/>
        </w:tabs>
        <w:ind w:left="3174" w:hanging="360"/>
      </w:pPr>
      <w:rPr>
        <w:rFonts w:ascii="Symbol" w:hAnsi="Symbol" w:hint="default"/>
      </w:rPr>
    </w:lvl>
    <w:lvl w:ilvl="4" w:tplc="0C0C0003" w:tentative="1">
      <w:start w:val="1"/>
      <w:numFmt w:val="bullet"/>
      <w:lvlText w:val="o"/>
      <w:lvlJc w:val="left"/>
      <w:pPr>
        <w:tabs>
          <w:tab w:val="num" w:pos="3894"/>
        </w:tabs>
        <w:ind w:left="3894" w:hanging="360"/>
      </w:pPr>
      <w:rPr>
        <w:rFonts w:ascii="Courier New" w:hAnsi="Courier New" w:hint="default"/>
      </w:rPr>
    </w:lvl>
    <w:lvl w:ilvl="5" w:tplc="0C0C0005" w:tentative="1">
      <w:start w:val="1"/>
      <w:numFmt w:val="bullet"/>
      <w:lvlText w:val=""/>
      <w:lvlJc w:val="left"/>
      <w:pPr>
        <w:tabs>
          <w:tab w:val="num" w:pos="4614"/>
        </w:tabs>
        <w:ind w:left="4614" w:hanging="360"/>
      </w:pPr>
      <w:rPr>
        <w:rFonts w:ascii="Wingdings" w:hAnsi="Wingdings" w:hint="default"/>
      </w:rPr>
    </w:lvl>
    <w:lvl w:ilvl="6" w:tplc="0C0C0001" w:tentative="1">
      <w:start w:val="1"/>
      <w:numFmt w:val="bullet"/>
      <w:lvlText w:val=""/>
      <w:lvlJc w:val="left"/>
      <w:pPr>
        <w:tabs>
          <w:tab w:val="num" w:pos="5334"/>
        </w:tabs>
        <w:ind w:left="5334" w:hanging="360"/>
      </w:pPr>
      <w:rPr>
        <w:rFonts w:ascii="Symbol" w:hAnsi="Symbol" w:hint="default"/>
      </w:rPr>
    </w:lvl>
    <w:lvl w:ilvl="7" w:tplc="0C0C0003" w:tentative="1">
      <w:start w:val="1"/>
      <w:numFmt w:val="bullet"/>
      <w:lvlText w:val="o"/>
      <w:lvlJc w:val="left"/>
      <w:pPr>
        <w:tabs>
          <w:tab w:val="num" w:pos="6054"/>
        </w:tabs>
        <w:ind w:left="6054" w:hanging="360"/>
      </w:pPr>
      <w:rPr>
        <w:rFonts w:ascii="Courier New" w:hAnsi="Courier New" w:hint="default"/>
      </w:rPr>
    </w:lvl>
    <w:lvl w:ilvl="8" w:tplc="0C0C0005" w:tentative="1">
      <w:start w:val="1"/>
      <w:numFmt w:val="bullet"/>
      <w:lvlText w:val=""/>
      <w:lvlJc w:val="left"/>
      <w:pPr>
        <w:tabs>
          <w:tab w:val="num" w:pos="6774"/>
        </w:tabs>
        <w:ind w:left="6774" w:hanging="360"/>
      </w:pPr>
      <w:rPr>
        <w:rFonts w:ascii="Wingdings" w:hAnsi="Wingdings" w:hint="default"/>
      </w:rPr>
    </w:lvl>
  </w:abstractNum>
  <w:abstractNum w:abstractNumId="26">
    <w:nsid w:val="1C6C047B"/>
    <w:multiLevelType w:val="multilevel"/>
    <w:tmpl w:val="C7348DFC"/>
    <w:numStyleLink w:val="Puceniveau2"/>
  </w:abstractNum>
  <w:abstractNum w:abstractNumId="27">
    <w:nsid w:val="1E6B133C"/>
    <w:multiLevelType w:val="multilevel"/>
    <w:tmpl w:val="8AF69240"/>
    <w:lvl w:ilvl="0">
      <w:start w:val="1"/>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28">
    <w:nsid w:val="1F8D1388"/>
    <w:multiLevelType w:val="hybridMultilevel"/>
    <w:tmpl w:val="D1100EB0"/>
    <w:lvl w:ilvl="0" w:tplc="54B61BBC">
      <w:start w:val="1"/>
      <w:numFmt w:val="bullet"/>
      <w:lvlText w:val=""/>
      <w:lvlJc w:val="left"/>
      <w:pPr>
        <w:tabs>
          <w:tab w:val="num" w:pos="360"/>
        </w:tabs>
        <w:ind w:left="360" w:hanging="360"/>
      </w:pPr>
      <w:rPr>
        <w:rFonts w:ascii="Symbol" w:hAnsi="Symbol" w:hint="default"/>
        <w:sz w:val="20"/>
      </w:rPr>
    </w:lvl>
    <w:lvl w:ilvl="1" w:tplc="0C0C0003">
      <w:start w:val="1"/>
      <w:numFmt w:val="bullet"/>
      <w:lvlText w:val="o"/>
      <w:lvlJc w:val="left"/>
      <w:pPr>
        <w:tabs>
          <w:tab w:val="num" w:pos="1026"/>
        </w:tabs>
        <w:ind w:left="1026" w:hanging="360"/>
      </w:pPr>
      <w:rPr>
        <w:rFonts w:ascii="Courier New" w:hAnsi="Courier New" w:hint="default"/>
      </w:rPr>
    </w:lvl>
    <w:lvl w:ilvl="2" w:tplc="0C0C0005" w:tentative="1">
      <w:start w:val="1"/>
      <w:numFmt w:val="bullet"/>
      <w:lvlText w:val=""/>
      <w:lvlJc w:val="left"/>
      <w:pPr>
        <w:tabs>
          <w:tab w:val="num" w:pos="1746"/>
        </w:tabs>
        <w:ind w:left="1746" w:hanging="360"/>
      </w:pPr>
      <w:rPr>
        <w:rFonts w:ascii="Wingdings" w:hAnsi="Wingdings" w:hint="default"/>
      </w:rPr>
    </w:lvl>
    <w:lvl w:ilvl="3" w:tplc="0C0C0001" w:tentative="1">
      <w:start w:val="1"/>
      <w:numFmt w:val="bullet"/>
      <w:lvlText w:val=""/>
      <w:lvlJc w:val="left"/>
      <w:pPr>
        <w:tabs>
          <w:tab w:val="num" w:pos="2466"/>
        </w:tabs>
        <w:ind w:left="2466" w:hanging="360"/>
      </w:pPr>
      <w:rPr>
        <w:rFonts w:ascii="Symbol" w:hAnsi="Symbol" w:hint="default"/>
      </w:rPr>
    </w:lvl>
    <w:lvl w:ilvl="4" w:tplc="0C0C0003" w:tentative="1">
      <w:start w:val="1"/>
      <w:numFmt w:val="bullet"/>
      <w:lvlText w:val="o"/>
      <w:lvlJc w:val="left"/>
      <w:pPr>
        <w:tabs>
          <w:tab w:val="num" w:pos="3186"/>
        </w:tabs>
        <w:ind w:left="3186" w:hanging="360"/>
      </w:pPr>
      <w:rPr>
        <w:rFonts w:ascii="Courier New" w:hAnsi="Courier New" w:hint="default"/>
      </w:rPr>
    </w:lvl>
    <w:lvl w:ilvl="5" w:tplc="0C0C0005" w:tentative="1">
      <w:start w:val="1"/>
      <w:numFmt w:val="bullet"/>
      <w:lvlText w:val=""/>
      <w:lvlJc w:val="left"/>
      <w:pPr>
        <w:tabs>
          <w:tab w:val="num" w:pos="3906"/>
        </w:tabs>
        <w:ind w:left="3906" w:hanging="360"/>
      </w:pPr>
      <w:rPr>
        <w:rFonts w:ascii="Wingdings" w:hAnsi="Wingdings" w:hint="default"/>
      </w:rPr>
    </w:lvl>
    <w:lvl w:ilvl="6" w:tplc="0C0C0001" w:tentative="1">
      <w:start w:val="1"/>
      <w:numFmt w:val="bullet"/>
      <w:lvlText w:val=""/>
      <w:lvlJc w:val="left"/>
      <w:pPr>
        <w:tabs>
          <w:tab w:val="num" w:pos="4626"/>
        </w:tabs>
        <w:ind w:left="4626" w:hanging="360"/>
      </w:pPr>
      <w:rPr>
        <w:rFonts w:ascii="Symbol" w:hAnsi="Symbol" w:hint="default"/>
      </w:rPr>
    </w:lvl>
    <w:lvl w:ilvl="7" w:tplc="0C0C0003" w:tentative="1">
      <w:start w:val="1"/>
      <w:numFmt w:val="bullet"/>
      <w:lvlText w:val="o"/>
      <w:lvlJc w:val="left"/>
      <w:pPr>
        <w:tabs>
          <w:tab w:val="num" w:pos="5346"/>
        </w:tabs>
        <w:ind w:left="5346" w:hanging="360"/>
      </w:pPr>
      <w:rPr>
        <w:rFonts w:ascii="Courier New" w:hAnsi="Courier New" w:hint="default"/>
      </w:rPr>
    </w:lvl>
    <w:lvl w:ilvl="8" w:tplc="0C0C0005" w:tentative="1">
      <w:start w:val="1"/>
      <w:numFmt w:val="bullet"/>
      <w:lvlText w:val=""/>
      <w:lvlJc w:val="left"/>
      <w:pPr>
        <w:tabs>
          <w:tab w:val="num" w:pos="6066"/>
        </w:tabs>
        <w:ind w:left="6066" w:hanging="360"/>
      </w:pPr>
      <w:rPr>
        <w:rFonts w:ascii="Wingdings" w:hAnsi="Wingdings" w:hint="default"/>
      </w:rPr>
    </w:lvl>
  </w:abstractNum>
  <w:abstractNum w:abstractNumId="29">
    <w:nsid w:val="263C0DA9"/>
    <w:multiLevelType w:val="hybridMultilevel"/>
    <w:tmpl w:val="74EACC60"/>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0">
    <w:nsid w:val="276D37A7"/>
    <w:multiLevelType w:val="multilevel"/>
    <w:tmpl w:val="A560C946"/>
    <w:name w:val="Liste CHUM"/>
    <w:lvl w:ilvl="0">
      <w:start w:val="1"/>
      <w:numFmt w:val="decimal"/>
      <w:lvlText w:val="%1."/>
      <w:lvlJc w:val="left"/>
      <w:pPr>
        <w:tabs>
          <w:tab w:val="num" w:pos="872"/>
        </w:tabs>
        <w:ind w:left="872" w:hanging="446"/>
      </w:pPr>
      <w:rPr>
        <w:rFonts w:ascii="Arial Narrow Gras" w:hAnsi="Arial Narrow Gras" w:cs="Times New Roman" w:hint="default"/>
        <w:b/>
        <w:i w:val="0"/>
        <w:sz w:val="22"/>
      </w:rPr>
    </w:lvl>
    <w:lvl w:ilvl="1">
      <w:start w:val="1"/>
      <w:numFmt w:val="decimal"/>
      <w:lvlText w:val="%1.%2"/>
      <w:lvlJc w:val="left"/>
      <w:pPr>
        <w:tabs>
          <w:tab w:val="num" w:pos="994"/>
        </w:tabs>
        <w:ind w:left="994" w:hanging="548"/>
      </w:pPr>
      <w:rPr>
        <w:rFonts w:ascii="Arial Narrow Gras" w:hAnsi="Arial Narrow Gras" w:cs="Times New Roman" w:hint="default"/>
        <w:b/>
        <w:i w:val="0"/>
        <w:sz w:val="22"/>
      </w:rPr>
    </w:lvl>
    <w:lvl w:ilvl="2">
      <w:start w:val="1"/>
      <w:numFmt w:val="decimal"/>
      <w:lvlText w:val="%1.%2.%3"/>
      <w:lvlJc w:val="left"/>
      <w:pPr>
        <w:tabs>
          <w:tab w:val="num" w:pos="994"/>
        </w:tabs>
        <w:ind w:left="994" w:hanging="548"/>
      </w:pPr>
      <w:rPr>
        <w:rFonts w:ascii="Arial Narrow Gras" w:hAnsi="Arial Narrow Gras" w:cs="Times New Roman" w:hint="default"/>
        <w:b/>
        <w:i w:val="0"/>
        <w:sz w:val="22"/>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2906073C"/>
    <w:multiLevelType w:val="hybridMultilevel"/>
    <w:tmpl w:val="382414B0"/>
    <w:lvl w:ilvl="0" w:tplc="54B61BBC">
      <w:start w:val="1"/>
      <w:numFmt w:val="bullet"/>
      <w:lvlText w:val=""/>
      <w:lvlJc w:val="left"/>
      <w:pPr>
        <w:tabs>
          <w:tab w:val="num" w:pos="1068"/>
        </w:tabs>
        <w:ind w:left="1068" w:hanging="360"/>
      </w:pPr>
      <w:rPr>
        <w:rFonts w:ascii="Symbol" w:hAnsi="Symbol" w:hint="default"/>
        <w:sz w:val="24"/>
      </w:rPr>
    </w:lvl>
    <w:lvl w:ilvl="1" w:tplc="18F8557E">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2">
    <w:nsid w:val="2C033057"/>
    <w:multiLevelType w:val="multilevel"/>
    <w:tmpl w:val="4C966E0C"/>
    <w:lvl w:ilvl="0">
      <w:start w:val="4"/>
      <w:numFmt w:val="decimal"/>
      <w:lvlText w:val="%1."/>
      <w:lvlJc w:val="left"/>
      <w:pPr>
        <w:tabs>
          <w:tab w:val="num" w:pos="360"/>
        </w:tabs>
        <w:ind w:left="360" w:hanging="360"/>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224"/>
        </w:tabs>
        <w:ind w:left="1224" w:hanging="504"/>
      </w:pPr>
      <w:rPr>
        <w:rFonts w:ascii="Wingdings" w:hAnsi="Wingdings"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33">
    <w:nsid w:val="2C80642B"/>
    <w:multiLevelType w:val="hybridMultilevel"/>
    <w:tmpl w:val="04DA5E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3002738E"/>
    <w:multiLevelType w:val="hybridMultilevel"/>
    <w:tmpl w:val="D29655AA"/>
    <w:lvl w:ilvl="0" w:tplc="B8A66E4A">
      <w:numFmt w:val="bullet"/>
      <w:lvlText w:val=""/>
      <w:lvlJc w:val="left"/>
      <w:pPr>
        <w:tabs>
          <w:tab w:val="num" w:pos="360"/>
        </w:tabs>
        <w:ind w:left="360" w:hanging="360"/>
      </w:pPr>
      <w:rPr>
        <w:rFonts w:ascii="Symbol" w:eastAsia="Times New Roman" w:hAnsi="Symbol" w:hint="default"/>
      </w:rPr>
    </w:lvl>
    <w:lvl w:ilvl="1" w:tplc="2D6C1144">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35">
    <w:nsid w:val="30C65414"/>
    <w:multiLevelType w:val="hybridMultilevel"/>
    <w:tmpl w:val="9E1C2DA4"/>
    <w:lvl w:ilvl="0" w:tplc="54B61BBC">
      <w:start w:val="1"/>
      <w:numFmt w:val="bullet"/>
      <w:lvlText w:val=""/>
      <w:lvlJc w:val="left"/>
      <w:pPr>
        <w:tabs>
          <w:tab w:val="num" w:pos="774"/>
        </w:tabs>
        <w:ind w:left="774" w:hanging="360"/>
      </w:pPr>
      <w:rPr>
        <w:rFonts w:ascii="Symbol" w:hAnsi="Symbol" w:hint="default"/>
        <w:sz w:val="20"/>
      </w:rPr>
    </w:lvl>
    <w:lvl w:ilvl="1" w:tplc="1280FDAC">
      <w:start w:val="1"/>
      <w:numFmt w:val="bullet"/>
      <w:lvlText w:val=""/>
      <w:lvlJc w:val="left"/>
      <w:pPr>
        <w:tabs>
          <w:tab w:val="num" w:pos="1440"/>
        </w:tabs>
        <w:ind w:left="1440" w:hanging="360"/>
      </w:pPr>
      <w:rPr>
        <w:rFonts w:ascii="Symbol" w:hAnsi="Symbol" w:hint="default"/>
        <w:sz w:val="24"/>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6">
    <w:nsid w:val="32390378"/>
    <w:multiLevelType w:val="hybridMultilevel"/>
    <w:tmpl w:val="1DACD47A"/>
    <w:lvl w:ilvl="0" w:tplc="0C0C000B">
      <w:start w:val="1"/>
      <w:numFmt w:val="bullet"/>
      <w:lvlText w:val=""/>
      <w:lvlJc w:val="left"/>
      <w:pPr>
        <w:tabs>
          <w:tab w:val="num" w:pos="720"/>
        </w:tabs>
        <w:ind w:left="720" w:hanging="360"/>
      </w:pPr>
      <w:rPr>
        <w:rFonts w:ascii="Wingdings" w:hAnsi="Wingdings" w:hint="default"/>
      </w:rPr>
    </w:lvl>
    <w:lvl w:ilvl="1" w:tplc="772C4C16">
      <w:numFmt w:val="bullet"/>
      <w:lvlText w:val="-"/>
      <w:lvlJc w:val="left"/>
      <w:pPr>
        <w:tabs>
          <w:tab w:val="num" w:pos="1440"/>
        </w:tabs>
        <w:ind w:left="1440" w:hanging="360"/>
      </w:pPr>
      <w:rPr>
        <w:rFonts w:ascii="Arial" w:eastAsia="Times New Roman" w:hAnsi="Arial" w:hint="default"/>
      </w:rPr>
    </w:lvl>
    <w:lvl w:ilvl="2" w:tplc="E9062BD6">
      <w:start w:val="10"/>
      <w:numFmt w:val="bullet"/>
      <w:lvlText w:val=""/>
      <w:lvlJc w:val="left"/>
      <w:pPr>
        <w:ind w:left="2160" w:hanging="360"/>
      </w:pPr>
      <w:rPr>
        <w:rFonts w:ascii="Wingdings" w:eastAsia="Times New Roman" w:hAnsi="Wingdings" w:hint="default"/>
      </w:rPr>
    </w:lvl>
    <w:lvl w:ilvl="3" w:tplc="C4CE9718">
      <w:start w:val="10"/>
      <w:numFmt w:val="bullet"/>
      <w:lvlText w:val="&gt;"/>
      <w:lvlJc w:val="left"/>
      <w:pPr>
        <w:ind w:left="2880" w:hanging="360"/>
      </w:pPr>
      <w:rPr>
        <w:rFonts w:ascii="Arial" w:eastAsia="Times New Roman" w:hAnsi="Aria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7">
    <w:nsid w:val="32FB0217"/>
    <w:multiLevelType w:val="multilevel"/>
    <w:tmpl w:val="5A84E1A6"/>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8">
    <w:nsid w:val="34E85544"/>
    <w:multiLevelType w:val="hybridMultilevel"/>
    <w:tmpl w:val="55DE99DE"/>
    <w:lvl w:ilvl="0" w:tplc="9822D61C">
      <w:start w:val="1"/>
      <w:numFmt w:val="decimal"/>
      <w:lvlText w:val="%1"/>
      <w:lvlJc w:val="left"/>
      <w:pPr>
        <w:ind w:left="720" w:hanging="360"/>
      </w:pPr>
      <w:rPr>
        <w:rFonts w:cs="Times New Roman"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39">
    <w:nsid w:val="35AD73FD"/>
    <w:multiLevelType w:val="hybridMultilevel"/>
    <w:tmpl w:val="1650495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3AA47535"/>
    <w:multiLevelType w:val="hybridMultilevel"/>
    <w:tmpl w:val="9D704314"/>
    <w:lvl w:ilvl="0" w:tplc="54B61BBC">
      <w:start w:val="1"/>
      <w:numFmt w:val="bullet"/>
      <w:lvlText w:val=""/>
      <w:lvlJc w:val="left"/>
      <w:pPr>
        <w:tabs>
          <w:tab w:val="num" w:pos="417"/>
        </w:tabs>
        <w:ind w:left="417" w:hanging="360"/>
      </w:pPr>
      <w:rPr>
        <w:rFonts w:ascii="Symbol" w:hAnsi="Symbol" w:hint="default"/>
        <w:sz w:val="20"/>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1">
    <w:nsid w:val="3BB84993"/>
    <w:multiLevelType w:val="multilevel"/>
    <w:tmpl w:val="2A42AAAA"/>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792"/>
        </w:tabs>
        <w:ind w:left="792" w:hanging="432"/>
      </w:pPr>
      <w:rPr>
        <w:rFonts w:ascii="Wingdings" w:hAnsi="Wingdings" w:hint="default"/>
      </w:rPr>
    </w:lvl>
    <w:lvl w:ilvl="2">
      <w:start w:val="1"/>
      <w:numFmt w:val="bullet"/>
      <w:lvlText w:val=""/>
      <w:lvlJc w:val="left"/>
      <w:pPr>
        <w:tabs>
          <w:tab w:val="num" w:pos="1224"/>
        </w:tabs>
        <w:ind w:left="1224" w:hanging="504"/>
      </w:pPr>
      <w:rPr>
        <w:rFonts w:ascii="Symbol" w:hAnsi="Symbol" w:hint="default"/>
      </w:rPr>
    </w:lvl>
    <w:lvl w:ilvl="3">
      <w:start w:val="1"/>
      <w:numFmt w:val="none"/>
      <w:lvlText w:val=""/>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42">
    <w:nsid w:val="3BE919EB"/>
    <w:multiLevelType w:val="hybridMultilevel"/>
    <w:tmpl w:val="24785CE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3">
    <w:nsid w:val="3CD73321"/>
    <w:multiLevelType w:val="hybridMultilevel"/>
    <w:tmpl w:val="8A4C1CB4"/>
    <w:lvl w:ilvl="0" w:tplc="54B61BBC">
      <w:start w:val="1"/>
      <w:numFmt w:val="bullet"/>
      <w:lvlText w:val=""/>
      <w:lvlJc w:val="left"/>
      <w:pPr>
        <w:tabs>
          <w:tab w:val="num" w:pos="1482"/>
        </w:tabs>
        <w:ind w:left="1482" w:hanging="360"/>
      </w:pPr>
      <w:rPr>
        <w:rFonts w:ascii="Symbol" w:hAnsi="Symbol" w:hint="default"/>
        <w:sz w:val="20"/>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4">
    <w:nsid w:val="3D1C2A27"/>
    <w:multiLevelType w:val="hybridMultilevel"/>
    <w:tmpl w:val="4898819C"/>
    <w:lvl w:ilvl="0" w:tplc="6E5E8BDC">
      <w:start w:val="1"/>
      <w:numFmt w:val="decimal"/>
      <w:lvlText w:val="%1."/>
      <w:lvlJc w:val="left"/>
      <w:pPr>
        <w:ind w:left="720" w:hanging="360"/>
      </w:pPr>
      <w:rPr>
        <w:rFonts w:cs="Times New Roman"/>
        <w:color w:val="auto"/>
      </w:rPr>
    </w:lvl>
    <w:lvl w:ilvl="1" w:tplc="DB24B03C">
      <w:start w:val="1"/>
      <w:numFmt w:val="lowerLetter"/>
      <w:lvlText w:val="%2."/>
      <w:lvlJc w:val="left"/>
      <w:pPr>
        <w:ind w:left="1440" w:hanging="360"/>
      </w:pPr>
      <w:rPr>
        <w:rFonts w:cs="Times New Roman"/>
      </w:rPr>
    </w:lvl>
    <w:lvl w:ilvl="2" w:tplc="7DCA5696" w:tentative="1">
      <w:start w:val="1"/>
      <w:numFmt w:val="lowerRoman"/>
      <w:lvlText w:val="%3."/>
      <w:lvlJc w:val="right"/>
      <w:pPr>
        <w:ind w:left="2160" w:hanging="180"/>
      </w:pPr>
      <w:rPr>
        <w:rFonts w:cs="Times New Roman"/>
      </w:rPr>
    </w:lvl>
    <w:lvl w:ilvl="3" w:tplc="147C59DC" w:tentative="1">
      <w:start w:val="1"/>
      <w:numFmt w:val="decimal"/>
      <w:lvlText w:val="%4."/>
      <w:lvlJc w:val="left"/>
      <w:pPr>
        <w:ind w:left="2880" w:hanging="360"/>
      </w:pPr>
      <w:rPr>
        <w:rFonts w:cs="Times New Roman"/>
      </w:rPr>
    </w:lvl>
    <w:lvl w:ilvl="4" w:tplc="9E3E5480" w:tentative="1">
      <w:start w:val="1"/>
      <w:numFmt w:val="lowerLetter"/>
      <w:lvlText w:val="%5."/>
      <w:lvlJc w:val="left"/>
      <w:pPr>
        <w:ind w:left="3600" w:hanging="360"/>
      </w:pPr>
      <w:rPr>
        <w:rFonts w:cs="Times New Roman"/>
      </w:rPr>
    </w:lvl>
    <w:lvl w:ilvl="5" w:tplc="371EC8D0" w:tentative="1">
      <w:start w:val="1"/>
      <w:numFmt w:val="lowerRoman"/>
      <w:lvlText w:val="%6."/>
      <w:lvlJc w:val="right"/>
      <w:pPr>
        <w:ind w:left="4320" w:hanging="180"/>
      </w:pPr>
      <w:rPr>
        <w:rFonts w:cs="Times New Roman"/>
      </w:rPr>
    </w:lvl>
    <w:lvl w:ilvl="6" w:tplc="472AA038" w:tentative="1">
      <w:start w:val="1"/>
      <w:numFmt w:val="decimal"/>
      <w:lvlText w:val="%7."/>
      <w:lvlJc w:val="left"/>
      <w:pPr>
        <w:ind w:left="5040" w:hanging="360"/>
      </w:pPr>
      <w:rPr>
        <w:rFonts w:cs="Times New Roman"/>
      </w:rPr>
    </w:lvl>
    <w:lvl w:ilvl="7" w:tplc="29029AFE" w:tentative="1">
      <w:start w:val="1"/>
      <w:numFmt w:val="lowerLetter"/>
      <w:lvlText w:val="%8."/>
      <w:lvlJc w:val="left"/>
      <w:pPr>
        <w:ind w:left="5760" w:hanging="360"/>
      </w:pPr>
      <w:rPr>
        <w:rFonts w:cs="Times New Roman"/>
      </w:rPr>
    </w:lvl>
    <w:lvl w:ilvl="8" w:tplc="6C3E0B78" w:tentative="1">
      <w:start w:val="1"/>
      <w:numFmt w:val="lowerRoman"/>
      <w:lvlText w:val="%9."/>
      <w:lvlJc w:val="right"/>
      <w:pPr>
        <w:ind w:left="6480" w:hanging="180"/>
      </w:pPr>
      <w:rPr>
        <w:rFonts w:cs="Times New Roman"/>
      </w:rPr>
    </w:lvl>
  </w:abstractNum>
  <w:abstractNum w:abstractNumId="45">
    <w:nsid w:val="3FCE7AEB"/>
    <w:multiLevelType w:val="hybridMultilevel"/>
    <w:tmpl w:val="FB9E8B70"/>
    <w:lvl w:ilvl="0" w:tplc="B284FFD4">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46">
    <w:nsid w:val="3FD754C2"/>
    <w:multiLevelType w:val="hybridMultilevel"/>
    <w:tmpl w:val="DA3CD7C6"/>
    <w:lvl w:ilvl="0" w:tplc="EB14E38E">
      <w:start w:val="1"/>
      <w:numFmt w:val="bullet"/>
      <w:lvlText w:val=""/>
      <w:lvlJc w:val="left"/>
      <w:pPr>
        <w:tabs>
          <w:tab w:val="num" w:pos="1134"/>
        </w:tabs>
        <w:ind w:left="141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0677C1A"/>
    <w:multiLevelType w:val="multilevel"/>
    <w:tmpl w:val="C7348DFC"/>
    <w:numStyleLink w:val="Puceniveau2"/>
  </w:abstractNum>
  <w:abstractNum w:abstractNumId="48">
    <w:nsid w:val="42A32680"/>
    <w:multiLevelType w:val="hybridMultilevel"/>
    <w:tmpl w:val="86A4D3C2"/>
    <w:lvl w:ilvl="0" w:tplc="0C0C0001">
      <w:numFmt w:val="bullet"/>
      <w:lvlText w:val=""/>
      <w:lvlJc w:val="left"/>
      <w:pPr>
        <w:ind w:left="720" w:hanging="360"/>
      </w:pPr>
      <w:rPr>
        <w:rFonts w:ascii="Symbol" w:eastAsia="Times New Roman"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nsid w:val="44A83464"/>
    <w:multiLevelType w:val="hybridMultilevel"/>
    <w:tmpl w:val="4CDE4CB4"/>
    <w:lvl w:ilvl="0" w:tplc="8C6EBBAA">
      <w:start w:val="1"/>
      <w:numFmt w:val="bullet"/>
      <w:lvlText w:val=""/>
      <w:lvlJc w:val="left"/>
      <w:pPr>
        <w:ind w:left="720" w:hanging="360"/>
      </w:pPr>
      <w:rPr>
        <w:rFonts w:ascii="Symbol" w:hAnsi="Symbol" w:hint="default"/>
      </w:rPr>
    </w:lvl>
    <w:lvl w:ilvl="1" w:tplc="EF24E4DE" w:tentative="1">
      <w:start w:val="1"/>
      <w:numFmt w:val="bullet"/>
      <w:lvlText w:val="o"/>
      <w:lvlJc w:val="left"/>
      <w:pPr>
        <w:ind w:left="1440" w:hanging="360"/>
      </w:pPr>
      <w:rPr>
        <w:rFonts w:ascii="Courier New" w:hAnsi="Courier New" w:hint="default"/>
      </w:rPr>
    </w:lvl>
    <w:lvl w:ilvl="2" w:tplc="A44806D4" w:tentative="1">
      <w:start w:val="1"/>
      <w:numFmt w:val="bullet"/>
      <w:lvlText w:val=""/>
      <w:lvlJc w:val="left"/>
      <w:pPr>
        <w:ind w:left="2160" w:hanging="360"/>
      </w:pPr>
      <w:rPr>
        <w:rFonts w:ascii="Wingdings" w:hAnsi="Wingdings" w:hint="default"/>
      </w:rPr>
    </w:lvl>
    <w:lvl w:ilvl="3" w:tplc="697C3888" w:tentative="1">
      <w:start w:val="1"/>
      <w:numFmt w:val="bullet"/>
      <w:lvlText w:val=""/>
      <w:lvlJc w:val="left"/>
      <w:pPr>
        <w:ind w:left="2880" w:hanging="360"/>
      </w:pPr>
      <w:rPr>
        <w:rFonts w:ascii="Symbol" w:hAnsi="Symbol" w:hint="default"/>
      </w:rPr>
    </w:lvl>
    <w:lvl w:ilvl="4" w:tplc="2028F4FE" w:tentative="1">
      <w:start w:val="1"/>
      <w:numFmt w:val="bullet"/>
      <w:lvlText w:val="o"/>
      <w:lvlJc w:val="left"/>
      <w:pPr>
        <w:ind w:left="3600" w:hanging="360"/>
      </w:pPr>
      <w:rPr>
        <w:rFonts w:ascii="Courier New" w:hAnsi="Courier New" w:hint="default"/>
      </w:rPr>
    </w:lvl>
    <w:lvl w:ilvl="5" w:tplc="3618AD04" w:tentative="1">
      <w:start w:val="1"/>
      <w:numFmt w:val="bullet"/>
      <w:lvlText w:val=""/>
      <w:lvlJc w:val="left"/>
      <w:pPr>
        <w:ind w:left="4320" w:hanging="360"/>
      </w:pPr>
      <w:rPr>
        <w:rFonts w:ascii="Wingdings" w:hAnsi="Wingdings" w:hint="default"/>
      </w:rPr>
    </w:lvl>
    <w:lvl w:ilvl="6" w:tplc="179E4702" w:tentative="1">
      <w:start w:val="1"/>
      <w:numFmt w:val="bullet"/>
      <w:lvlText w:val=""/>
      <w:lvlJc w:val="left"/>
      <w:pPr>
        <w:ind w:left="5040" w:hanging="360"/>
      </w:pPr>
      <w:rPr>
        <w:rFonts w:ascii="Symbol" w:hAnsi="Symbol" w:hint="default"/>
      </w:rPr>
    </w:lvl>
    <w:lvl w:ilvl="7" w:tplc="8AF8C596" w:tentative="1">
      <w:start w:val="1"/>
      <w:numFmt w:val="bullet"/>
      <w:lvlText w:val="o"/>
      <w:lvlJc w:val="left"/>
      <w:pPr>
        <w:ind w:left="5760" w:hanging="360"/>
      </w:pPr>
      <w:rPr>
        <w:rFonts w:ascii="Courier New" w:hAnsi="Courier New" w:hint="default"/>
      </w:rPr>
    </w:lvl>
    <w:lvl w:ilvl="8" w:tplc="A7D05000" w:tentative="1">
      <w:start w:val="1"/>
      <w:numFmt w:val="bullet"/>
      <w:lvlText w:val=""/>
      <w:lvlJc w:val="left"/>
      <w:pPr>
        <w:ind w:left="6480" w:hanging="360"/>
      </w:pPr>
      <w:rPr>
        <w:rFonts w:ascii="Wingdings" w:hAnsi="Wingdings" w:hint="default"/>
      </w:rPr>
    </w:lvl>
  </w:abstractNum>
  <w:abstractNum w:abstractNumId="50">
    <w:nsid w:val="460C7292"/>
    <w:multiLevelType w:val="hybridMultilevel"/>
    <w:tmpl w:val="D200F642"/>
    <w:lvl w:ilvl="0" w:tplc="54B61BBC">
      <w:start w:val="1"/>
      <w:numFmt w:val="bullet"/>
      <w:lvlText w:val=""/>
      <w:lvlJc w:val="left"/>
      <w:pPr>
        <w:tabs>
          <w:tab w:val="num" w:pos="1068"/>
        </w:tabs>
        <w:ind w:left="1068" w:hanging="360"/>
      </w:pPr>
      <w:rPr>
        <w:rFonts w:ascii="Symbol" w:hAnsi="Symbol" w:hint="default"/>
        <w:sz w:val="24"/>
      </w:rPr>
    </w:lvl>
    <w:lvl w:ilvl="1" w:tplc="0C0C0003" w:tentative="1">
      <w:start w:val="1"/>
      <w:numFmt w:val="bullet"/>
      <w:lvlText w:val="o"/>
      <w:lvlJc w:val="left"/>
      <w:pPr>
        <w:tabs>
          <w:tab w:val="num" w:pos="2148"/>
        </w:tabs>
        <w:ind w:left="2148" w:hanging="360"/>
      </w:pPr>
      <w:rPr>
        <w:rFonts w:ascii="Courier New" w:hAnsi="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1">
    <w:nsid w:val="46C25596"/>
    <w:multiLevelType w:val="hybridMultilevel"/>
    <w:tmpl w:val="33300A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2">
    <w:nsid w:val="479D2616"/>
    <w:multiLevelType w:val="hybridMultilevel"/>
    <w:tmpl w:val="8454339A"/>
    <w:lvl w:ilvl="0" w:tplc="B49073E4">
      <w:start w:val="1"/>
      <w:numFmt w:val="bullet"/>
      <w:lvlText w:val=""/>
      <w:lvlJc w:val="left"/>
      <w:pPr>
        <w:tabs>
          <w:tab w:val="num" w:pos="3960"/>
        </w:tabs>
        <w:ind w:left="357" w:hanging="357"/>
      </w:pPr>
      <w:rPr>
        <w:rFonts w:ascii="Symbol" w:hAnsi="Symbol" w:hint="default"/>
        <w:color w:val="auto"/>
      </w:rPr>
    </w:lvl>
    <w:lvl w:ilvl="1" w:tplc="0C0C0003">
      <w:start w:val="1"/>
      <w:numFmt w:val="bullet"/>
      <w:lvlText w:val="o"/>
      <w:lvlJc w:val="left"/>
      <w:pPr>
        <w:tabs>
          <w:tab w:val="num" w:pos="1440"/>
        </w:tabs>
        <w:ind w:left="1440" w:hanging="360"/>
      </w:pPr>
      <w:rPr>
        <w:rFonts w:ascii="Courier New" w:hAnsi="Courier New" w:hint="default"/>
      </w:rPr>
    </w:lvl>
    <w:lvl w:ilvl="2" w:tplc="18F8557E">
      <w:start w:val="1"/>
      <w:numFmt w:val="bullet"/>
      <w:lvlText w:val=""/>
      <w:lvlJc w:val="left"/>
      <w:pPr>
        <w:tabs>
          <w:tab w:val="num" w:pos="2160"/>
        </w:tabs>
        <w:ind w:left="2160" w:hanging="360"/>
      </w:pPr>
      <w:rPr>
        <w:rFonts w:ascii="Symbol" w:hAnsi="Symbol" w:hint="default"/>
        <w:color w:val="auto"/>
        <w:sz w:val="16"/>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3">
    <w:nsid w:val="4D31221D"/>
    <w:multiLevelType w:val="multilevel"/>
    <w:tmpl w:val="F3FE0CD8"/>
    <w:lvl w:ilvl="0">
      <w:start w:val="1"/>
      <w:numFmt w:val="bullet"/>
      <w:lvlText w:val=""/>
      <w:lvlJc w:val="left"/>
      <w:pPr>
        <w:tabs>
          <w:tab w:val="num" w:pos="1068"/>
        </w:tabs>
        <w:ind w:left="1068" w:hanging="360"/>
      </w:pPr>
      <w:rPr>
        <w:rFonts w:ascii="Symbol" w:hAnsi="Symbol" w:hint="default"/>
        <w:sz w:val="16"/>
      </w:rPr>
    </w:lvl>
    <w:lvl w:ilvl="1">
      <w:start w:val="1"/>
      <w:numFmt w:val="bullet"/>
      <w:lvlText w:val=""/>
      <w:lvlJc w:val="left"/>
      <w:pPr>
        <w:tabs>
          <w:tab w:val="num" w:pos="1428"/>
        </w:tabs>
        <w:ind w:left="1428" w:hanging="360"/>
      </w:pPr>
      <w:rPr>
        <w:rFonts w:ascii="Wingdings" w:hAnsi="Wingdings" w:hint="default"/>
      </w:rPr>
    </w:lvl>
    <w:lvl w:ilvl="2">
      <w:start w:val="1"/>
      <w:numFmt w:val="none"/>
      <w:lvlText w:val=""/>
      <w:lvlJc w:val="left"/>
      <w:pPr>
        <w:tabs>
          <w:tab w:val="num" w:pos="1932"/>
        </w:tabs>
        <w:ind w:left="1932" w:hanging="504"/>
      </w:pPr>
      <w:rPr>
        <w:rFonts w:cs="Times New Roman" w:hint="default"/>
      </w:rPr>
    </w:lvl>
    <w:lvl w:ilvl="3">
      <w:start w:val="1"/>
      <w:numFmt w:val="none"/>
      <w:lvlText w:val="%1"/>
      <w:lvlJc w:val="left"/>
      <w:pPr>
        <w:tabs>
          <w:tab w:val="num" w:pos="2436"/>
        </w:tabs>
        <w:ind w:left="2436" w:hanging="648"/>
      </w:pPr>
      <w:rPr>
        <w:rFonts w:cs="Times New Roman"/>
      </w:rPr>
    </w:lvl>
    <w:lvl w:ilvl="4">
      <w:start w:val="1"/>
      <w:numFmt w:val="none"/>
      <w:lvlText w:val=""/>
      <w:lvlJc w:val="left"/>
      <w:pPr>
        <w:tabs>
          <w:tab w:val="num" w:pos="2940"/>
        </w:tabs>
        <w:ind w:left="2940" w:hanging="792"/>
      </w:pPr>
      <w:rPr>
        <w:rFonts w:cs="Times New Roman"/>
      </w:rPr>
    </w:lvl>
    <w:lvl w:ilvl="5">
      <w:start w:val="1"/>
      <w:numFmt w:val="none"/>
      <w:lvlText w:val=""/>
      <w:lvlJc w:val="left"/>
      <w:pPr>
        <w:tabs>
          <w:tab w:val="num" w:pos="3444"/>
        </w:tabs>
        <w:ind w:left="3444" w:hanging="936"/>
      </w:pPr>
      <w:rPr>
        <w:rFonts w:cs="Times New Roman"/>
      </w:rPr>
    </w:lvl>
    <w:lvl w:ilvl="6">
      <w:start w:val="1"/>
      <w:numFmt w:val="none"/>
      <w:lvlText w:val=""/>
      <w:lvlJc w:val="left"/>
      <w:pPr>
        <w:tabs>
          <w:tab w:val="num" w:pos="3948"/>
        </w:tabs>
        <w:ind w:left="3948" w:hanging="1080"/>
      </w:pPr>
      <w:rPr>
        <w:rFonts w:cs="Times New Roman"/>
      </w:rPr>
    </w:lvl>
    <w:lvl w:ilvl="7">
      <w:start w:val="1"/>
      <w:numFmt w:val="none"/>
      <w:lvlText w:val=""/>
      <w:lvlJc w:val="left"/>
      <w:pPr>
        <w:tabs>
          <w:tab w:val="num" w:pos="4452"/>
        </w:tabs>
        <w:ind w:left="4452" w:hanging="1224"/>
      </w:pPr>
      <w:rPr>
        <w:rFonts w:cs="Times New Roman"/>
      </w:rPr>
    </w:lvl>
    <w:lvl w:ilvl="8">
      <w:start w:val="1"/>
      <w:numFmt w:val="none"/>
      <w:lvlText w:val=""/>
      <w:lvlJc w:val="left"/>
      <w:pPr>
        <w:tabs>
          <w:tab w:val="num" w:pos="5028"/>
        </w:tabs>
        <w:ind w:left="5028" w:hanging="1440"/>
      </w:pPr>
      <w:rPr>
        <w:rFonts w:cs="Times New Roman"/>
      </w:rPr>
    </w:lvl>
  </w:abstractNum>
  <w:abstractNum w:abstractNumId="54">
    <w:nsid w:val="524160C0"/>
    <w:multiLevelType w:val="hybridMultilevel"/>
    <w:tmpl w:val="7B642FA4"/>
    <w:lvl w:ilvl="0" w:tplc="E54AE71A">
      <w:start w:val="1"/>
      <w:numFmt w:val="decimal"/>
      <w:lvlText w:val="%1."/>
      <w:lvlJc w:val="left"/>
      <w:pPr>
        <w:ind w:left="720" w:hanging="360"/>
      </w:pPr>
      <w:rPr>
        <w:rFonts w:cs="Times New Roman"/>
      </w:rPr>
    </w:lvl>
    <w:lvl w:ilvl="1" w:tplc="8710DD00" w:tentative="1">
      <w:start w:val="1"/>
      <w:numFmt w:val="lowerLetter"/>
      <w:lvlText w:val="%2."/>
      <w:lvlJc w:val="left"/>
      <w:pPr>
        <w:ind w:left="1440" w:hanging="360"/>
      </w:pPr>
      <w:rPr>
        <w:rFonts w:cs="Times New Roman"/>
      </w:rPr>
    </w:lvl>
    <w:lvl w:ilvl="2" w:tplc="F3F800D2" w:tentative="1">
      <w:start w:val="1"/>
      <w:numFmt w:val="lowerRoman"/>
      <w:lvlText w:val="%3."/>
      <w:lvlJc w:val="right"/>
      <w:pPr>
        <w:ind w:left="2160" w:hanging="180"/>
      </w:pPr>
      <w:rPr>
        <w:rFonts w:cs="Times New Roman"/>
      </w:rPr>
    </w:lvl>
    <w:lvl w:ilvl="3" w:tplc="C5FE47AE" w:tentative="1">
      <w:start w:val="1"/>
      <w:numFmt w:val="decimal"/>
      <w:lvlText w:val="%4."/>
      <w:lvlJc w:val="left"/>
      <w:pPr>
        <w:ind w:left="2880" w:hanging="360"/>
      </w:pPr>
      <w:rPr>
        <w:rFonts w:cs="Times New Roman"/>
      </w:rPr>
    </w:lvl>
    <w:lvl w:ilvl="4" w:tplc="2F845DB8" w:tentative="1">
      <w:start w:val="1"/>
      <w:numFmt w:val="lowerLetter"/>
      <w:lvlText w:val="%5."/>
      <w:lvlJc w:val="left"/>
      <w:pPr>
        <w:ind w:left="3600" w:hanging="360"/>
      </w:pPr>
      <w:rPr>
        <w:rFonts w:cs="Times New Roman"/>
      </w:rPr>
    </w:lvl>
    <w:lvl w:ilvl="5" w:tplc="EFBA43AA" w:tentative="1">
      <w:start w:val="1"/>
      <w:numFmt w:val="lowerRoman"/>
      <w:lvlText w:val="%6."/>
      <w:lvlJc w:val="right"/>
      <w:pPr>
        <w:ind w:left="4320" w:hanging="180"/>
      </w:pPr>
      <w:rPr>
        <w:rFonts w:cs="Times New Roman"/>
      </w:rPr>
    </w:lvl>
    <w:lvl w:ilvl="6" w:tplc="3DF4092E" w:tentative="1">
      <w:start w:val="1"/>
      <w:numFmt w:val="decimal"/>
      <w:lvlText w:val="%7."/>
      <w:lvlJc w:val="left"/>
      <w:pPr>
        <w:ind w:left="5040" w:hanging="360"/>
      </w:pPr>
      <w:rPr>
        <w:rFonts w:cs="Times New Roman"/>
      </w:rPr>
    </w:lvl>
    <w:lvl w:ilvl="7" w:tplc="9ED61F54" w:tentative="1">
      <w:start w:val="1"/>
      <w:numFmt w:val="lowerLetter"/>
      <w:lvlText w:val="%8."/>
      <w:lvlJc w:val="left"/>
      <w:pPr>
        <w:ind w:left="5760" w:hanging="360"/>
      </w:pPr>
      <w:rPr>
        <w:rFonts w:cs="Times New Roman"/>
      </w:rPr>
    </w:lvl>
    <w:lvl w:ilvl="8" w:tplc="45C27D04" w:tentative="1">
      <w:start w:val="1"/>
      <w:numFmt w:val="lowerRoman"/>
      <w:lvlText w:val="%9."/>
      <w:lvlJc w:val="right"/>
      <w:pPr>
        <w:ind w:left="6480" w:hanging="180"/>
      </w:pPr>
      <w:rPr>
        <w:rFonts w:cs="Times New Roman"/>
      </w:rPr>
    </w:lvl>
  </w:abstractNum>
  <w:abstractNum w:abstractNumId="55">
    <w:nsid w:val="55F974CD"/>
    <w:multiLevelType w:val="multilevel"/>
    <w:tmpl w:val="65387674"/>
    <w:name w:val="Liste Puces"/>
    <w:lvl w:ilvl="0">
      <w:start w:val="1"/>
      <w:numFmt w:val="bullet"/>
      <w:lvlText w:val=""/>
      <w:lvlJc w:val="left"/>
      <w:pPr>
        <w:tabs>
          <w:tab w:val="num" w:pos="-2"/>
        </w:tabs>
        <w:ind w:left="565" w:hanging="205"/>
      </w:pPr>
      <w:rPr>
        <w:rFonts w:ascii="Wingdings" w:hAnsi="Wingdings" w:hint="default"/>
      </w:rPr>
    </w:lvl>
    <w:lvl w:ilvl="1">
      <w:start w:val="1"/>
      <w:numFmt w:val="bullet"/>
      <w:lvlText w:val=""/>
      <w:lvlJc w:val="left"/>
      <w:pPr>
        <w:tabs>
          <w:tab w:val="num" w:pos="-2"/>
        </w:tabs>
        <w:ind w:left="565" w:hanging="207"/>
      </w:pPr>
      <w:rPr>
        <w:rFonts w:ascii="Wingdings" w:hAnsi="Wingdings" w:hint="default"/>
      </w:rPr>
    </w:lvl>
    <w:lvl w:ilvl="2">
      <w:start w:val="1"/>
      <w:numFmt w:val="bullet"/>
      <w:lvlText w:val=""/>
      <w:lvlJc w:val="left"/>
      <w:pPr>
        <w:tabs>
          <w:tab w:val="num" w:pos="-2"/>
        </w:tabs>
        <w:ind w:left="1802" w:hanging="504"/>
      </w:pPr>
      <w:rPr>
        <w:rFonts w:ascii="Wingdings" w:hAnsi="Wingdings" w:hint="default"/>
      </w:rPr>
    </w:lvl>
    <w:lvl w:ilvl="3">
      <w:start w:val="1"/>
      <w:numFmt w:val="decimal"/>
      <w:lvlText w:val="%1.%2.%3.%4."/>
      <w:lvlJc w:val="left"/>
      <w:pPr>
        <w:tabs>
          <w:tab w:val="num" w:pos="-2"/>
        </w:tabs>
        <w:ind w:left="1726" w:hanging="648"/>
      </w:pPr>
      <w:rPr>
        <w:rFonts w:cs="Times New Roman" w:hint="default"/>
      </w:rPr>
    </w:lvl>
    <w:lvl w:ilvl="4">
      <w:start w:val="1"/>
      <w:numFmt w:val="decimal"/>
      <w:lvlText w:val="%1.%2.%3.%4.%5."/>
      <w:lvlJc w:val="left"/>
      <w:pPr>
        <w:tabs>
          <w:tab w:val="num" w:pos="-2"/>
        </w:tabs>
        <w:ind w:left="2230" w:hanging="792"/>
      </w:pPr>
      <w:rPr>
        <w:rFonts w:cs="Times New Roman" w:hint="default"/>
      </w:rPr>
    </w:lvl>
    <w:lvl w:ilvl="5">
      <w:start w:val="1"/>
      <w:numFmt w:val="decimal"/>
      <w:lvlText w:val="%1.%2.%3.%4.%5.%6."/>
      <w:lvlJc w:val="left"/>
      <w:pPr>
        <w:tabs>
          <w:tab w:val="num" w:pos="-2"/>
        </w:tabs>
        <w:ind w:left="2734" w:hanging="936"/>
      </w:pPr>
      <w:rPr>
        <w:rFonts w:cs="Times New Roman" w:hint="default"/>
      </w:rPr>
    </w:lvl>
    <w:lvl w:ilvl="6">
      <w:start w:val="1"/>
      <w:numFmt w:val="decimal"/>
      <w:lvlText w:val="%1.%2.%3.%4.%5.%6.%7."/>
      <w:lvlJc w:val="left"/>
      <w:pPr>
        <w:tabs>
          <w:tab w:val="num" w:pos="-2"/>
        </w:tabs>
        <w:ind w:left="3238" w:hanging="1080"/>
      </w:pPr>
      <w:rPr>
        <w:rFonts w:cs="Times New Roman" w:hint="default"/>
      </w:rPr>
    </w:lvl>
    <w:lvl w:ilvl="7">
      <w:start w:val="1"/>
      <w:numFmt w:val="decimal"/>
      <w:lvlText w:val="%1.%2.%3.%4.%5.%6.%7.%8."/>
      <w:lvlJc w:val="left"/>
      <w:pPr>
        <w:tabs>
          <w:tab w:val="num" w:pos="-2"/>
        </w:tabs>
        <w:ind w:left="3742" w:hanging="1224"/>
      </w:pPr>
      <w:rPr>
        <w:rFonts w:cs="Times New Roman" w:hint="default"/>
      </w:rPr>
    </w:lvl>
    <w:lvl w:ilvl="8">
      <w:start w:val="1"/>
      <w:numFmt w:val="decimal"/>
      <w:lvlText w:val="%1.%2.%3.%4.%5.%6.%7.%8.%9."/>
      <w:lvlJc w:val="left"/>
      <w:pPr>
        <w:tabs>
          <w:tab w:val="num" w:pos="-2"/>
        </w:tabs>
        <w:ind w:left="4318" w:hanging="1440"/>
      </w:pPr>
      <w:rPr>
        <w:rFonts w:cs="Times New Roman" w:hint="default"/>
      </w:rPr>
    </w:lvl>
  </w:abstractNum>
  <w:abstractNum w:abstractNumId="56">
    <w:nsid w:val="5CAC6FAF"/>
    <w:multiLevelType w:val="hybridMultilevel"/>
    <w:tmpl w:val="9F62F3FA"/>
    <w:lvl w:ilvl="0" w:tplc="54B61BBC">
      <w:start w:val="1"/>
      <w:numFmt w:val="bullet"/>
      <w:lvlText w:val=""/>
      <w:lvlJc w:val="left"/>
      <w:pPr>
        <w:tabs>
          <w:tab w:val="num" w:pos="1068"/>
        </w:tabs>
        <w:ind w:left="1068" w:hanging="360"/>
      </w:pPr>
      <w:rPr>
        <w:rFonts w:ascii="Symbol" w:hAnsi="Symbol" w:hint="default"/>
        <w:sz w:val="24"/>
      </w:rPr>
    </w:lvl>
    <w:lvl w:ilvl="1" w:tplc="1280FDAC">
      <w:start w:val="1"/>
      <w:numFmt w:val="bullet"/>
      <w:lvlText w:val=""/>
      <w:lvlJc w:val="left"/>
      <w:pPr>
        <w:tabs>
          <w:tab w:val="num" w:pos="2148"/>
        </w:tabs>
        <w:ind w:left="2148" w:hanging="360"/>
      </w:pPr>
      <w:rPr>
        <w:rFonts w:ascii="Symbol" w:hAnsi="Symbol" w:hint="default"/>
        <w:sz w:val="24"/>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57">
    <w:nsid w:val="5E441ED0"/>
    <w:multiLevelType w:val="hybridMultilevel"/>
    <w:tmpl w:val="9C560842"/>
    <w:lvl w:ilvl="0" w:tplc="54B61BBC">
      <w:start w:val="1"/>
      <w:numFmt w:val="bullet"/>
      <w:lvlText w:val=""/>
      <w:lvlJc w:val="left"/>
      <w:pPr>
        <w:tabs>
          <w:tab w:val="num" w:pos="720"/>
        </w:tabs>
        <w:ind w:left="720" w:hanging="360"/>
      </w:pPr>
      <w:rPr>
        <w:rFonts w:ascii="Symbol" w:hAnsi="Symbol" w:hint="default"/>
        <w:sz w:val="20"/>
      </w:rPr>
    </w:lvl>
    <w:lvl w:ilvl="1" w:tplc="0C0C0003" w:tentative="1">
      <w:start w:val="1"/>
      <w:numFmt w:val="bullet"/>
      <w:lvlText w:val="o"/>
      <w:lvlJc w:val="left"/>
      <w:pPr>
        <w:tabs>
          <w:tab w:val="num" w:pos="1386"/>
        </w:tabs>
        <w:ind w:left="1386" w:hanging="360"/>
      </w:pPr>
      <w:rPr>
        <w:rFonts w:ascii="Courier New" w:hAnsi="Courier New" w:hint="default"/>
      </w:rPr>
    </w:lvl>
    <w:lvl w:ilvl="2" w:tplc="0C0C0005" w:tentative="1">
      <w:start w:val="1"/>
      <w:numFmt w:val="bullet"/>
      <w:lvlText w:val=""/>
      <w:lvlJc w:val="left"/>
      <w:pPr>
        <w:tabs>
          <w:tab w:val="num" w:pos="2106"/>
        </w:tabs>
        <w:ind w:left="2106" w:hanging="360"/>
      </w:pPr>
      <w:rPr>
        <w:rFonts w:ascii="Wingdings" w:hAnsi="Wingdings" w:hint="default"/>
      </w:rPr>
    </w:lvl>
    <w:lvl w:ilvl="3" w:tplc="0C0C0001" w:tentative="1">
      <w:start w:val="1"/>
      <w:numFmt w:val="bullet"/>
      <w:lvlText w:val=""/>
      <w:lvlJc w:val="left"/>
      <w:pPr>
        <w:tabs>
          <w:tab w:val="num" w:pos="2826"/>
        </w:tabs>
        <w:ind w:left="2826" w:hanging="360"/>
      </w:pPr>
      <w:rPr>
        <w:rFonts w:ascii="Symbol" w:hAnsi="Symbol" w:hint="default"/>
      </w:rPr>
    </w:lvl>
    <w:lvl w:ilvl="4" w:tplc="0C0C0003" w:tentative="1">
      <w:start w:val="1"/>
      <w:numFmt w:val="bullet"/>
      <w:lvlText w:val="o"/>
      <w:lvlJc w:val="left"/>
      <w:pPr>
        <w:tabs>
          <w:tab w:val="num" w:pos="3546"/>
        </w:tabs>
        <w:ind w:left="3546" w:hanging="360"/>
      </w:pPr>
      <w:rPr>
        <w:rFonts w:ascii="Courier New" w:hAnsi="Courier New" w:hint="default"/>
      </w:rPr>
    </w:lvl>
    <w:lvl w:ilvl="5" w:tplc="0C0C0005" w:tentative="1">
      <w:start w:val="1"/>
      <w:numFmt w:val="bullet"/>
      <w:lvlText w:val=""/>
      <w:lvlJc w:val="left"/>
      <w:pPr>
        <w:tabs>
          <w:tab w:val="num" w:pos="4266"/>
        </w:tabs>
        <w:ind w:left="4266" w:hanging="360"/>
      </w:pPr>
      <w:rPr>
        <w:rFonts w:ascii="Wingdings" w:hAnsi="Wingdings" w:hint="default"/>
      </w:rPr>
    </w:lvl>
    <w:lvl w:ilvl="6" w:tplc="0C0C0001" w:tentative="1">
      <w:start w:val="1"/>
      <w:numFmt w:val="bullet"/>
      <w:lvlText w:val=""/>
      <w:lvlJc w:val="left"/>
      <w:pPr>
        <w:tabs>
          <w:tab w:val="num" w:pos="4986"/>
        </w:tabs>
        <w:ind w:left="4986" w:hanging="360"/>
      </w:pPr>
      <w:rPr>
        <w:rFonts w:ascii="Symbol" w:hAnsi="Symbol" w:hint="default"/>
      </w:rPr>
    </w:lvl>
    <w:lvl w:ilvl="7" w:tplc="0C0C0003" w:tentative="1">
      <w:start w:val="1"/>
      <w:numFmt w:val="bullet"/>
      <w:lvlText w:val="o"/>
      <w:lvlJc w:val="left"/>
      <w:pPr>
        <w:tabs>
          <w:tab w:val="num" w:pos="5706"/>
        </w:tabs>
        <w:ind w:left="5706" w:hanging="360"/>
      </w:pPr>
      <w:rPr>
        <w:rFonts w:ascii="Courier New" w:hAnsi="Courier New" w:hint="default"/>
      </w:rPr>
    </w:lvl>
    <w:lvl w:ilvl="8" w:tplc="0C0C0005" w:tentative="1">
      <w:start w:val="1"/>
      <w:numFmt w:val="bullet"/>
      <w:lvlText w:val=""/>
      <w:lvlJc w:val="left"/>
      <w:pPr>
        <w:tabs>
          <w:tab w:val="num" w:pos="6426"/>
        </w:tabs>
        <w:ind w:left="6426" w:hanging="360"/>
      </w:pPr>
      <w:rPr>
        <w:rFonts w:ascii="Wingdings" w:hAnsi="Wingdings" w:hint="default"/>
      </w:rPr>
    </w:lvl>
  </w:abstractNum>
  <w:abstractNum w:abstractNumId="58">
    <w:nsid w:val="614611B6"/>
    <w:multiLevelType w:val="hybridMultilevel"/>
    <w:tmpl w:val="18968C40"/>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9">
    <w:nsid w:val="61A01535"/>
    <w:multiLevelType w:val="hybridMultilevel"/>
    <w:tmpl w:val="7B642FA4"/>
    <w:lvl w:ilvl="0" w:tplc="11B0FC78">
      <w:start w:val="1"/>
      <w:numFmt w:val="decimal"/>
      <w:lvlText w:val="%1."/>
      <w:lvlJc w:val="left"/>
      <w:pPr>
        <w:ind w:left="720" w:hanging="360"/>
      </w:pPr>
      <w:rPr>
        <w:rFonts w:cs="Times New Roman"/>
      </w:rPr>
    </w:lvl>
    <w:lvl w:ilvl="1" w:tplc="187465B0" w:tentative="1">
      <w:start w:val="1"/>
      <w:numFmt w:val="lowerLetter"/>
      <w:lvlText w:val="%2."/>
      <w:lvlJc w:val="left"/>
      <w:pPr>
        <w:ind w:left="1440" w:hanging="360"/>
      </w:pPr>
      <w:rPr>
        <w:rFonts w:cs="Times New Roman"/>
      </w:rPr>
    </w:lvl>
    <w:lvl w:ilvl="2" w:tplc="B002DDCA" w:tentative="1">
      <w:start w:val="1"/>
      <w:numFmt w:val="lowerRoman"/>
      <w:lvlText w:val="%3."/>
      <w:lvlJc w:val="right"/>
      <w:pPr>
        <w:ind w:left="2160" w:hanging="180"/>
      </w:pPr>
      <w:rPr>
        <w:rFonts w:cs="Times New Roman"/>
      </w:rPr>
    </w:lvl>
    <w:lvl w:ilvl="3" w:tplc="2CB69828" w:tentative="1">
      <w:start w:val="1"/>
      <w:numFmt w:val="decimal"/>
      <w:lvlText w:val="%4."/>
      <w:lvlJc w:val="left"/>
      <w:pPr>
        <w:ind w:left="2880" w:hanging="360"/>
      </w:pPr>
      <w:rPr>
        <w:rFonts w:cs="Times New Roman"/>
      </w:rPr>
    </w:lvl>
    <w:lvl w:ilvl="4" w:tplc="A762D774" w:tentative="1">
      <w:start w:val="1"/>
      <w:numFmt w:val="lowerLetter"/>
      <w:lvlText w:val="%5."/>
      <w:lvlJc w:val="left"/>
      <w:pPr>
        <w:ind w:left="3600" w:hanging="360"/>
      </w:pPr>
      <w:rPr>
        <w:rFonts w:cs="Times New Roman"/>
      </w:rPr>
    </w:lvl>
    <w:lvl w:ilvl="5" w:tplc="32B476CA" w:tentative="1">
      <w:start w:val="1"/>
      <w:numFmt w:val="lowerRoman"/>
      <w:lvlText w:val="%6."/>
      <w:lvlJc w:val="right"/>
      <w:pPr>
        <w:ind w:left="4320" w:hanging="180"/>
      </w:pPr>
      <w:rPr>
        <w:rFonts w:cs="Times New Roman"/>
      </w:rPr>
    </w:lvl>
    <w:lvl w:ilvl="6" w:tplc="B6B49CC4" w:tentative="1">
      <w:start w:val="1"/>
      <w:numFmt w:val="decimal"/>
      <w:lvlText w:val="%7."/>
      <w:lvlJc w:val="left"/>
      <w:pPr>
        <w:ind w:left="5040" w:hanging="360"/>
      </w:pPr>
      <w:rPr>
        <w:rFonts w:cs="Times New Roman"/>
      </w:rPr>
    </w:lvl>
    <w:lvl w:ilvl="7" w:tplc="84B0E3FC" w:tentative="1">
      <w:start w:val="1"/>
      <w:numFmt w:val="lowerLetter"/>
      <w:lvlText w:val="%8."/>
      <w:lvlJc w:val="left"/>
      <w:pPr>
        <w:ind w:left="5760" w:hanging="360"/>
      </w:pPr>
      <w:rPr>
        <w:rFonts w:cs="Times New Roman"/>
      </w:rPr>
    </w:lvl>
    <w:lvl w:ilvl="8" w:tplc="D0E80252" w:tentative="1">
      <w:start w:val="1"/>
      <w:numFmt w:val="lowerRoman"/>
      <w:lvlText w:val="%9."/>
      <w:lvlJc w:val="right"/>
      <w:pPr>
        <w:ind w:left="6480" w:hanging="180"/>
      </w:pPr>
      <w:rPr>
        <w:rFonts w:cs="Times New Roman"/>
      </w:rPr>
    </w:lvl>
  </w:abstractNum>
  <w:abstractNum w:abstractNumId="60">
    <w:nsid w:val="64A37AE5"/>
    <w:multiLevelType w:val="hybridMultilevel"/>
    <w:tmpl w:val="E07C7E4E"/>
    <w:lvl w:ilvl="0" w:tplc="9976DA00">
      <w:start w:val="1"/>
      <w:numFmt w:val="bullet"/>
      <w:lvlText w:val=""/>
      <w:lvlPicBulletId w:val="0"/>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1">
    <w:nsid w:val="66656E53"/>
    <w:multiLevelType w:val="hybridMultilevel"/>
    <w:tmpl w:val="DF80F05A"/>
    <w:lvl w:ilvl="0" w:tplc="1FB85E22">
      <w:numFmt w:val="bullet"/>
      <w:lvlText w:val=""/>
      <w:lvlJc w:val="left"/>
      <w:pPr>
        <w:tabs>
          <w:tab w:val="num" w:pos="885"/>
        </w:tabs>
        <w:ind w:left="885" w:hanging="360"/>
      </w:pPr>
      <w:rPr>
        <w:rFonts w:ascii="Symbol" w:eastAsia="Times New Roman" w:hAnsi="Symbol" w:hint="default"/>
      </w:rPr>
    </w:lvl>
    <w:lvl w:ilvl="1" w:tplc="0C0C000F">
      <w:start w:val="1"/>
      <w:numFmt w:val="decimal"/>
      <w:lvlText w:val="%2."/>
      <w:lvlJc w:val="left"/>
      <w:pPr>
        <w:tabs>
          <w:tab w:val="num" w:pos="1605"/>
        </w:tabs>
        <w:ind w:left="1605" w:hanging="360"/>
      </w:pPr>
      <w:rPr>
        <w:rFonts w:cs="Times New Roman" w:hint="default"/>
      </w:rPr>
    </w:lvl>
    <w:lvl w:ilvl="2" w:tplc="0C0C0005" w:tentative="1">
      <w:start w:val="1"/>
      <w:numFmt w:val="bullet"/>
      <w:lvlText w:val=""/>
      <w:lvlJc w:val="left"/>
      <w:pPr>
        <w:tabs>
          <w:tab w:val="num" w:pos="2325"/>
        </w:tabs>
        <w:ind w:left="2325" w:hanging="360"/>
      </w:pPr>
      <w:rPr>
        <w:rFonts w:ascii="Wingdings" w:hAnsi="Wingdings" w:hint="default"/>
      </w:rPr>
    </w:lvl>
    <w:lvl w:ilvl="3" w:tplc="0C0C0001" w:tentative="1">
      <w:start w:val="1"/>
      <w:numFmt w:val="bullet"/>
      <w:lvlText w:val=""/>
      <w:lvlJc w:val="left"/>
      <w:pPr>
        <w:tabs>
          <w:tab w:val="num" w:pos="3045"/>
        </w:tabs>
        <w:ind w:left="3045" w:hanging="360"/>
      </w:pPr>
      <w:rPr>
        <w:rFonts w:ascii="Symbol" w:hAnsi="Symbol" w:hint="default"/>
      </w:rPr>
    </w:lvl>
    <w:lvl w:ilvl="4" w:tplc="0C0C0003" w:tentative="1">
      <w:start w:val="1"/>
      <w:numFmt w:val="bullet"/>
      <w:lvlText w:val="o"/>
      <w:lvlJc w:val="left"/>
      <w:pPr>
        <w:tabs>
          <w:tab w:val="num" w:pos="3765"/>
        </w:tabs>
        <w:ind w:left="3765" w:hanging="360"/>
      </w:pPr>
      <w:rPr>
        <w:rFonts w:ascii="Courier New" w:hAnsi="Courier New" w:hint="default"/>
      </w:rPr>
    </w:lvl>
    <w:lvl w:ilvl="5" w:tplc="0C0C0005" w:tentative="1">
      <w:start w:val="1"/>
      <w:numFmt w:val="bullet"/>
      <w:lvlText w:val=""/>
      <w:lvlJc w:val="left"/>
      <w:pPr>
        <w:tabs>
          <w:tab w:val="num" w:pos="4485"/>
        </w:tabs>
        <w:ind w:left="4485" w:hanging="360"/>
      </w:pPr>
      <w:rPr>
        <w:rFonts w:ascii="Wingdings" w:hAnsi="Wingdings" w:hint="default"/>
      </w:rPr>
    </w:lvl>
    <w:lvl w:ilvl="6" w:tplc="0C0C0001" w:tentative="1">
      <w:start w:val="1"/>
      <w:numFmt w:val="bullet"/>
      <w:lvlText w:val=""/>
      <w:lvlJc w:val="left"/>
      <w:pPr>
        <w:tabs>
          <w:tab w:val="num" w:pos="5205"/>
        </w:tabs>
        <w:ind w:left="5205" w:hanging="360"/>
      </w:pPr>
      <w:rPr>
        <w:rFonts w:ascii="Symbol" w:hAnsi="Symbol" w:hint="default"/>
      </w:rPr>
    </w:lvl>
    <w:lvl w:ilvl="7" w:tplc="0C0C0003" w:tentative="1">
      <w:start w:val="1"/>
      <w:numFmt w:val="bullet"/>
      <w:lvlText w:val="o"/>
      <w:lvlJc w:val="left"/>
      <w:pPr>
        <w:tabs>
          <w:tab w:val="num" w:pos="5925"/>
        </w:tabs>
        <w:ind w:left="5925" w:hanging="360"/>
      </w:pPr>
      <w:rPr>
        <w:rFonts w:ascii="Courier New" w:hAnsi="Courier New" w:hint="default"/>
      </w:rPr>
    </w:lvl>
    <w:lvl w:ilvl="8" w:tplc="0C0C0005" w:tentative="1">
      <w:start w:val="1"/>
      <w:numFmt w:val="bullet"/>
      <w:lvlText w:val=""/>
      <w:lvlJc w:val="left"/>
      <w:pPr>
        <w:tabs>
          <w:tab w:val="num" w:pos="6645"/>
        </w:tabs>
        <w:ind w:left="6645" w:hanging="360"/>
      </w:pPr>
      <w:rPr>
        <w:rFonts w:ascii="Wingdings" w:hAnsi="Wingdings" w:hint="default"/>
      </w:rPr>
    </w:lvl>
  </w:abstractNum>
  <w:abstractNum w:abstractNumId="62">
    <w:nsid w:val="702D4436"/>
    <w:multiLevelType w:val="hybridMultilevel"/>
    <w:tmpl w:val="0ACA6B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3">
    <w:nsid w:val="72893AEB"/>
    <w:multiLevelType w:val="hybridMultilevel"/>
    <w:tmpl w:val="E14A612A"/>
    <w:lvl w:ilvl="0" w:tplc="B8A66E4A">
      <w:numFmt w:val="bullet"/>
      <w:lvlText w:val=""/>
      <w:lvlJc w:val="left"/>
      <w:pPr>
        <w:tabs>
          <w:tab w:val="num" w:pos="360"/>
        </w:tabs>
        <w:ind w:left="360" w:hanging="360"/>
      </w:pPr>
      <w:rPr>
        <w:rFonts w:ascii="Symbol" w:eastAsia="Times New Roman" w:hAnsi="Symbol" w:hint="default"/>
      </w:rPr>
    </w:lvl>
    <w:lvl w:ilvl="1" w:tplc="865A9F68">
      <w:start w:val="1"/>
      <w:numFmt w:val="decimal"/>
      <w:lvlText w:val="%2-"/>
      <w:lvlJc w:val="left"/>
      <w:pPr>
        <w:tabs>
          <w:tab w:val="num" w:pos="1050"/>
        </w:tabs>
        <w:ind w:left="1050" w:hanging="360"/>
      </w:pPr>
      <w:rPr>
        <w:rFonts w:cs="Times New Roman"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4">
    <w:nsid w:val="74EC58C6"/>
    <w:multiLevelType w:val="hybridMultilevel"/>
    <w:tmpl w:val="702A8B8C"/>
    <w:lvl w:ilvl="0" w:tplc="B8A66E4A">
      <w:numFmt w:val="bullet"/>
      <w:lvlText w:val=""/>
      <w:lvlJc w:val="left"/>
      <w:pPr>
        <w:tabs>
          <w:tab w:val="num" w:pos="360"/>
        </w:tabs>
        <w:ind w:left="360" w:hanging="360"/>
      </w:pPr>
      <w:rPr>
        <w:rFonts w:ascii="Symbol" w:eastAsia="Times New Roman" w:hAnsi="Symbol" w:hint="default"/>
      </w:rPr>
    </w:lvl>
    <w:lvl w:ilvl="1" w:tplc="0C0C0003" w:tentative="1">
      <w:start w:val="1"/>
      <w:numFmt w:val="bullet"/>
      <w:lvlText w:val="o"/>
      <w:lvlJc w:val="left"/>
      <w:pPr>
        <w:tabs>
          <w:tab w:val="num" w:pos="1050"/>
        </w:tabs>
        <w:ind w:left="1050" w:hanging="360"/>
      </w:pPr>
      <w:rPr>
        <w:rFonts w:ascii="Courier New" w:hAnsi="Courier New" w:hint="default"/>
      </w:rPr>
    </w:lvl>
    <w:lvl w:ilvl="2" w:tplc="0C0C0005" w:tentative="1">
      <w:start w:val="1"/>
      <w:numFmt w:val="bullet"/>
      <w:lvlText w:val=""/>
      <w:lvlJc w:val="left"/>
      <w:pPr>
        <w:tabs>
          <w:tab w:val="num" w:pos="1770"/>
        </w:tabs>
        <w:ind w:left="1770" w:hanging="360"/>
      </w:pPr>
      <w:rPr>
        <w:rFonts w:ascii="Wingdings" w:hAnsi="Wingdings" w:hint="default"/>
      </w:rPr>
    </w:lvl>
    <w:lvl w:ilvl="3" w:tplc="0C0C0001" w:tentative="1">
      <w:start w:val="1"/>
      <w:numFmt w:val="bullet"/>
      <w:lvlText w:val=""/>
      <w:lvlJc w:val="left"/>
      <w:pPr>
        <w:tabs>
          <w:tab w:val="num" w:pos="2490"/>
        </w:tabs>
        <w:ind w:left="2490" w:hanging="360"/>
      </w:pPr>
      <w:rPr>
        <w:rFonts w:ascii="Symbol" w:hAnsi="Symbol" w:hint="default"/>
      </w:rPr>
    </w:lvl>
    <w:lvl w:ilvl="4" w:tplc="0C0C0003" w:tentative="1">
      <w:start w:val="1"/>
      <w:numFmt w:val="bullet"/>
      <w:lvlText w:val="o"/>
      <w:lvlJc w:val="left"/>
      <w:pPr>
        <w:tabs>
          <w:tab w:val="num" w:pos="3210"/>
        </w:tabs>
        <w:ind w:left="3210" w:hanging="360"/>
      </w:pPr>
      <w:rPr>
        <w:rFonts w:ascii="Courier New" w:hAnsi="Courier New" w:hint="default"/>
      </w:rPr>
    </w:lvl>
    <w:lvl w:ilvl="5" w:tplc="0C0C0005" w:tentative="1">
      <w:start w:val="1"/>
      <w:numFmt w:val="bullet"/>
      <w:lvlText w:val=""/>
      <w:lvlJc w:val="left"/>
      <w:pPr>
        <w:tabs>
          <w:tab w:val="num" w:pos="3930"/>
        </w:tabs>
        <w:ind w:left="3930" w:hanging="360"/>
      </w:pPr>
      <w:rPr>
        <w:rFonts w:ascii="Wingdings" w:hAnsi="Wingdings" w:hint="default"/>
      </w:rPr>
    </w:lvl>
    <w:lvl w:ilvl="6" w:tplc="0C0C0001" w:tentative="1">
      <w:start w:val="1"/>
      <w:numFmt w:val="bullet"/>
      <w:lvlText w:val=""/>
      <w:lvlJc w:val="left"/>
      <w:pPr>
        <w:tabs>
          <w:tab w:val="num" w:pos="4650"/>
        </w:tabs>
        <w:ind w:left="4650" w:hanging="360"/>
      </w:pPr>
      <w:rPr>
        <w:rFonts w:ascii="Symbol" w:hAnsi="Symbol" w:hint="default"/>
      </w:rPr>
    </w:lvl>
    <w:lvl w:ilvl="7" w:tplc="0C0C0003" w:tentative="1">
      <w:start w:val="1"/>
      <w:numFmt w:val="bullet"/>
      <w:lvlText w:val="o"/>
      <w:lvlJc w:val="left"/>
      <w:pPr>
        <w:tabs>
          <w:tab w:val="num" w:pos="5370"/>
        </w:tabs>
        <w:ind w:left="5370" w:hanging="360"/>
      </w:pPr>
      <w:rPr>
        <w:rFonts w:ascii="Courier New" w:hAnsi="Courier New" w:hint="default"/>
      </w:rPr>
    </w:lvl>
    <w:lvl w:ilvl="8" w:tplc="0C0C0005" w:tentative="1">
      <w:start w:val="1"/>
      <w:numFmt w:val="bullet"/>
      <w:lvlText w:val=""/>
      <w:lvlJc w:val="left"/>
      <w:pPr>
        <w:tabs>
          <w:tab w:val="num" w:pos="6090"/>
        </w:tabs>
        <w:ind w:left="6090" w:hanging="360"/>
      </w:pPr>
      <w:rPr>
        <w:rFonts w:ascii="Wingdings" w:hAnsi="Wingdings" w:hint="default"/>
      </w:rPr>
    </w:lvl>
  </w:abstractNum>
  <w:abstractNum w:abstractNumId="65">
    <w:nsid w:val="769F7F32"/>
    <w:multiLevelType w:val="hybridMultilevel"/>
    <w:tmpl w:val="F4EEE8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6">
    <w:nsid w:val="76CC3E33"/>
    <w:multiLevelType w:val="hybridMultilevel"/>
    <w:tmpl w:val="B3E6F53A"/>
    <w:lvl w:ilvl="0" w:tplc="0C0C0001">
      <w:start w:val="1"/>
      <w:numFmt w:val="bullet"/>
      <w:lvlText w:val=""/>
      <w:lvlJc w:val="left"/>
      <w:pPr>
        <w:ind w:left="821" w:hanging="360"/>
      </w:pPr>
      <w:rPr>
        <w:rFonts w:ascii="Symbol" w:hAnsi="Symbol" w:hint="default"/>
      </w:rPr>
    </w:lvl>
    <w:lvl w:ilvl="1" w:tplc="0C0C0003" w:tentative="1">
      <w:start w:val="1"/>
      <w:numFmt w:val="bullet"/>
      <w:lvlText w:val="o"/>
      <w:lvlJc w:val="left"/>
      <w:pPr>
        <w:ind w:left="1541" w:hanging="360"/>
      </w:pPr>
      <w:rPr>
        <w:rFonts w:ascii="Courier New" w:hAnsi="Courier New" w:hint="default"/>
      </w:rPr>
    </w:lvl>
    <w:lvl w:ilvl="2" w:tplc="0C0C0005" w:tentative="1">
      <w:start w:val="1"/>
      <w:numFmt w:val="bullet"/>
      <w:lvlText w:val=""/>
      <w:lvlJc w:val="left"/>
      <w:pPr>
        <w:ind w:left="2261" w:hanging="360"/>
      </w:pPr>
      <w:rPr>
        <w:rFonts w:ascii="Wingdings" w:hAnsi="Wingdings" w:hint="default"/>
      </w:rPr>
    </w:lvl>
    <w:lvl w:ilvl="3" w:tplc="0C0C0001" w:tentative="1">
      <w:start w:val="1"/>
      <w:numFmt w:val="bullet"/>
      <w:lvlText w:val=""/>
      <w:lvlJc w:val="left"/>
      <w:pPr>
        <w:ind w:left="2981" w:hanging="360"/>
      </w:pPr>
      <w:rPr>
        <w:rFonts w:ascii="Symbol" w:hAnsi="Symbol" w:hint="default"/>
      </w:rPr>
    </w:lvl>
    <w:lvl w:ilvl="4" w:tplc="0C0C0003" w:tentative="1">
      <w:start w:val="1"/>
      <w:numFmt w:val="bullet"/>
      <w:lvlText w:val="o"/>
      <w:lvlJc w:val="left"/>
      <w:pPr>
        <w:ind w:left="3701" w:hanging="360"/>
      </w:pPr>
      <w:rPr>
        <w:rFonts w:ascii="Courier New" w:hAnsi="Courier New" w:hint="default"/>
      </w:rPr>
    </w:lvl>
    <w:lvl w:ilvl="5" w:tplc="0C0C0005" w:tentative="1">
      <w:start w:val="1"/>
      <w:numFmt w:val="bullet"/>
      <w:lvlText w:val=""/>
      <w:lvlJc w:val="left"/>
      <w:pPr>
        <w:ind w:left="4421" w:hanging="360"/>
      </w:pPr>
      <w:rPr>
        <w:rFonts w:ascii="Wingdings" w:hAnsi="Wingdings" w:hint="default"/>
      </w:rPr>
    </w:lvl>
    <w:lvl w:ilvl="6" w:tplc="0C0C0001" w:tentative="1">
      <w:start w:val="1"/>
      <w:numFmt w:val="bullet"/>
      <w:lvlText w:val=""/>
      <w:lvlJc w:val="left"/>
      <w:pPr>
        <w:ind w:left="5141" w:hanging="360"/>
      </w:pPr>
      <w:rPr>
        <w:rFonts w:ascii="Symbol" w:hAnsi="Symbol" w:hint="default"/>
      </w:rPr>
    </w:lvl>
    <w:lvl w:ilvl="7" w:tplc="0C0C0003" w:tentative="1">
      <w:start w:val="1"/>
      <w:numFmt w:val="bullet"/>
      <w:lvlText w:val="o"/>
      <w:lvlJc w:val="left"/>
      <w:pPr>
        <w:ind w:left="5861" w:hanging="360"/>
      </w:pPr>
      <w:rPr>
        <w:rFonts w:ascii="Courier New" w:hAnsi="Courier New" w:hint="default"/>
      </w:rPr>
    </w:lvl>
    <w:lvl w:ilvl="8" w:tplc="0C0C0005" w:tentative="1">
      <w:start w:val="1"/>
      <w:numFmt w:val="bullet"/>
      <w:lvlText w:val=""/>
      <w:lvlJc w:val="left"/>
      <w:pPr>
        <w:ind w:left="6581" w:hanging="360"/>
      </w:pPr>
      <w:rPr>
        <w:rFonts w:ascii="Wingdings" w:hAnsi="Wingdings" w:hint="default"/>
      </w:rPr>
    </w:lvl>
  </w:abstractNum>
  <w:abstractNum w:abstractNumId="67">
    <w:nsid w:val="772761B9"/>
    <w:multiLevelType w:val="hybridMultilevel"/>
    <w:tmpl w:val="5FEEA642"/>
    <w:lvl w:ilvl="0" w:tplc="0C0C0001">
      <w:start w:val="1"/>
      <w:numFmt w:val="bullet"/>
      <w:lvlText w:val=""/>
      <w:lvlJc w:val="left"/>
      <w:pPr>
        <w:ind w:left="720" w:hanging="360"/>
      </w:pPr>
      <w:rPr>
        <w:rFonts w:ascii="Symbol" w:hAnsi="Symbol" w:hint="default"/>
      </w:rPr>
    </w:lvl>
    <w:lvl w:ilvl="1" w:tplc="C16CC376">
      <w:start w:val="1"/>
      <w:numFmt w:val="lowerLetter"/>
      <w:lvlText w:val="%2."/>
      <w:lvlJc w:val="left"/>
      <w:pPr>
        <w:ind w:left="1440" w:hanging="360"/>
      </w:pPr>
      <w:rPr>
        <w:rFonts w:cs="Times New Roman"/>
      </w:rPr>
    </w:lvl>
    <w:lvl w:ilvl="2" w:tplc="003C7B42" w:tentative="1">
      <w:start w:val="1"/>
      <w:numFmt w:val="lowerRoman"/>
      <w:lvlText w:val="%3."/>
      <w:lvlJc w:val="right"/>
      <w:pPr>
        <w:ind w:left="2160" w:hanging="180"/>
      </w:pPr>
      <w:rPr>
        <w:rFonts w:cs="Times New Roman"/>
      </w:rPr>
    </w:lvl>
    <w:lvl w:ilvl="3" w:tplc="F9D2AB90" w:tentative="1">
      <w:start w:val="1"/>
      <w:numFmt w:val="decimal"/>
      <w:lvlText w:val="%4."/>
      <w:lvlJc w:val="left"/>
      <w:pPr>
        <w:ind w:left="2880" w:hanging="360"/>
      </w:pPr>
      <w:rPr>
        <w:rFonts w:cs="Times New Roman"/>
      </w:rPr>
    </w:lvl>
    <w:lvl w:ilvl="4" w:tplc="4900EA3C" w:tentative="1">
      <w:start w:val="1"/>
      <w:numFmt w:val="lowerLetter"/>
      <w:lvlText w:val="%5."/>
      <w:lvlJc w:val="left"/>
      <w:pPr>
        <w:ind w:left="3600" w:hanging="360"/>
      </w:pPr>
      <w:rPr>
        <w:rFonts w:cs="Times New Roman"/>
      </w:rPr>
    </w:lvl>
    <w:lvl w:ilvl="5" w:tplc="BC22EA1C" w:tentative="1">
      <w:start w:val="1"/>
      <w:numFmt w:val="lowerRoman"/>
      <w:lvlText w:val="%6."/>
      <w:lvlJc w:val="right"/>
      <w:pPr>
        <w:ind w:left="4320" w:hanging="180"/>
      </w:pPr>
      <w:rPr>
        <w:rFonts w:cs="Times New Roman"/>
      </w:rPr>
    </w:lvl>
    <w:lvl w:ilvl="6" w:tplc="CBAC159E" w:tentative="1">
      <w:start w:val="1"/>
      <w:numFmt w:val="decimal"/>
      <w:lvlText w:val="%7."/>
      <w:lvlJc w:val="left"/>
      <w:pPr>
        <w:ind w:left="5040" w:hanging="360"/>
      </w:pPr>
      <w:rPr>
        <w:rFonts w:cs="Times New Roman"/>
      </w:rPr>
    </w:lvl>
    <w:lvl w:ilvl="7" w:tplc="961A00DE" w:tentative="1">
      <w:start w:val="1"/>
      <w:numFmt w:val="lowerLetter"/>
      <w:lvlText w:val="%8."/>
      <w:lvlJc w:val="left"/>
      <w:pPr>
        <w:ind w:left="5760" w:hanging="360"/>
      </w:pPr>
      <w:rPr>
        <w:rFonts w:cs="Times New Roman"/>
      </w:rPr>
    </w:lvl>
    <w:lvl w:ilvl="8" w:tplc="B3FC6366" w:tentative="1">
      <w:start w:val="1"/>
      <w:numFmt w:val="lowerRoman"/>
      <w:lvlText w:val="%9."/>
      <w:lvlJc w:val="right"/>
      <w:pPr>
        <w:ind w:left="6480" w:hanging="180"/>
      </w:pPr>
      <w:rPr>
        <w:rFonts w:cs="Times New Roman"/>
      </w:rPr>
    </w:lvl>
  </w:abstractNum>
  <w:abstractNum w:abstractNumId="68">
    <w:nsid w:val="7882756E"/>
    <w:multiLevelType w:val="multilevel"/>
    <w:tmpl w:val="7764C3FA"/>
    <w:lvl w:ilvl="0">
      <w:start w:val="1"/>
      <w:numFmt w:val="bullet"/>
      <w:lvlText w:val=""/>
      <w:lvlJc w:val="left"/>
      <w:pPr>
        <w:tabs>
          <w:tab w:val="num" w:pos="417"/>
        </w:tabs>
        <w:ind w:left="417"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rPr>
    </w:lvl>
    <w:lvl w:ilvl="2">
      <w:start w:val="1"/>
      <w:numFmt w:val="none"/>
      <w:lvlText w:val=""/>
      <w:lvlJc w:val="left"/>
      <w:pPr>
        <w:tabs>
          <w:tab w:val="num" w:pos="1224"/>
        </w:tabs>
        <w:ind w:left="1224" w:hanging="504"/>
      </w:pPr>
      <w:rPr>
        <w:rFonts w:cs="Times New Roman" w:hint="default"/>
      </w:rPr>
    </w:lvl>
    <w:lvl w:ilvl="3">
      <w:start w:val="1"/>
      <w:numFmt w:val="none"/>
      <w:lvlText w:val="%1"/>
      <w:lvlJc w:val="left"/>
      <w:pPr>
        <w:tabs>
          <w:tab w:val="num" w:pos="1728"/>
        </w:tabs>
        <w:ind w:left="1728" w:hanging="648"/>
      </w:pPr>
      <w:rPr>
        <w:rFonts w:cs="Times New Roman"/>
      </w:rPr>
    </w:lvl>
    <w:lvl w:ilvl="4">
      <w:start w:val="1"/>
      <w:numFmt w:val="none"/>
      <w:lvlText w:val=""/>
      <w:lvlJc w:val="left"/>
      <w:pPr>
        <w:tabs>
          <w:tab w:val="num" w:pos="2232"/>
        </w:tabs>
        <w:ind w:left="2232" w:hanging="792"/>
      </w:pPr>
      <w:rPr>
        <w:rFonts w:cs="Times New Roman"/>
      </w:rPr>
    </w:lvl>
    <w:lvl w:ilvl="5">
      <w:start w:val="1"/>
      <w:numFmt w:val="none"/>
      <w:lvlText w:val=""/>
      <w:lvlJc w:val="left"/>
      <w:pPr>
        <w:tabs>
          <w:tab w:val="num" w:pos="2736"/>
        </w:tabs>
        <w:ind w:left="2736" w:hanging="936"/>
      </w:pPr>
      <w:rPr>
        <w:rFonts w:cs="Times New Roman"/>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69">
    <w:nsid w:val="79A91B12"/>
    <w:multiLevelType w:val="hybridMultilevel"/>
    <w:tmpl w:val="3CCCDCD2"/>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70"/>
        </w:tabs>
        <w:ind w:left="1470" w:hanging="360"/>
      </w:pPr>
      <w:rPr>
        <w:rFonts w:ascii="Courier New" w:hAnsi="Courier New" w:hint="default"/>
      </w:rPr>
    </w:lvl>
    <w:lvl w:ilvl="2" w:tplc="0C0C0005" w:tentative="1">
      <w:start w:val="1"/>
      <w:numFmt w:val="bullet"/>
      <w:lvlText w:val=""/>
      <w:lvlJc w:val="left"/>
      <w:pPr>
        <w:tabs>
          <w:tab w:val="num" w:pos="2190"/>
        </w:tabs>
        <w:ind w:left="2190" w:hanging="360"/>
      </w:pPr>
      <w:rPr>
        <w:rFonts w:ascii="Wingdings" w:hAnsi="Wingdings" w:hint="default"/>
      </w:rPr>
    </w:lvl>
    <w:lvl w:ilvl="3" w:tplc="0C0C0001" w:tentative="1">
      <w:start w:val="1"/>
      <w:numFmt w:val="bullet"/>
      <w:lvlText w:val=""/>
      <w:lvlJc w:val="left"/>
      <w:pPr>
        <w:tabs>
          <w:tab w:val="num" w:pos="2910"/>
        </w:tabs>
        <w:ind w:left="2910" w:hanging="360"/>
      </w:pPr>
      <w:rPr>
        <w:rFonts w:ascii="Symbol" w:hAnsi="Symbol" w:hint="default"/>
      </w:rPr>
    </w:lvl>
    <w:lvl w:ilvl="4" w:tplc="0C0C0003" w:tentative="1">
      <w:start w:val="1"/>
      <w:numFmt w:val="bullet"/>
      <w:lvlText w:val="o"/>
      <w:lvlJc w:val="left"/>
      <w:pPr>
        <w:tabs>
          <w:tab w:val="num" w:pos="3630"/>
        </w:tabs>
        <w:ind w:left="3630" w:hanging="360"/>
      </w:pPr>
      <w:rPr>
        <w:rFonts w:ascii="Courier New" w:hAnsi="Courier New" w:hint="default"/>
      </w:rPr>
    </w:lvl>
    <w:lvl w:ilvl="5" w:tplc="0C0C0005" w:tentative="1">
      <w:start w:val="1"/>
      <w:numFmt w:val="bullet"/>
      <w:lvlText w:val=""/>
      <w:lvlJc w:val="left"/>
      <w:pPr>
        <w:tabs>
          <w:tab w:val="num" w:pos="4350"/>
        </w:tabs>
        <w:ind w:left="4350" w:hanging="360"/>
      </w:pPr>
      <w:rPr>
        <w:rFonts w:ascii="Wingdings" w:hAnsi="Wingdings" w:hint="default"/>
      </w:rPr>
    </w:lvl>
    <w:lvl w:ilvl="6" w:tplc="0C0C0001" w:tentative="1">
      <w:start w:val="1"/>
      <w:numFmt w:val="bullet"/>
      <w:lvlText w:val=""/>
      <w:lvlJc w:val="left"/>
      <w:pPr>
        <w:tabs>
          <w:tab w:val="num" w:pos="5070"/>
        </w:tabs>
        <w:ind w:left="5070" w:hanging="360"/>
      </w:pPr>
      <w:rPr>
        <w:rFonts w:ascii="Symbol" w:hAnsi="Symbol" w:hint="default"/>
      </w:rPr>
    </w:lvl>
    <w:lvl w:ilvl="7" w:tplc="0C0C0003" w:tentative="1">
      <w:start w:val="1"/>
      <w:numFmt w:val="bullet"/>
      <w:lvlText w:val="o"/>
      <w:lvlJc w:val="left"/>
      <w:pPr>
        <w:tabs>
          <w:tab w:val="num" w:pos="5790"/>
        </w:tabs>
        <w:ind w:left="5790" w:hanging="360"/>
      </w:pPr>
      <w:rPr>
        <w:rFonts w:ascii="Courier New" w:hAnsi="Courier New" w:hint="default"/>
      </w:rPr>
    </w:lvl>
    <w:lvl w:ilvl="8" w:tplc="0C0C0005" w:tentative="1">
      <w:start w:val="1"/>
      <w:numFmt w:val="bullet"/>
      <w:lvlText w:val=""/>
      <w:lvlJc w:val="left"/>
      <w:pPr>
        <w:tabs>
          <w:tab w:val="num" w:pos="6510"/>
        </w:tabs>
        <w:ind w:left="6510" w:hanging="360"/>
      </w:pPr>
      <w:rPr>
        <w:rFonts w:ascii="Wingdings" w:hAnsi="Wingdings" w:hint="default"/>
      </w:rPr>
    </w:lvl>
  </w:abstractNum>
  <w:abstractNum w:abstractNumId="70">
    <w:nsid w:val="7EAE29E1"/>
    <w:multiLevelType w:val="multilevel"/>
    <w:tmpl w:val="C7348DFC"/>
    <w:styleLink w:val="Puceniveau2"/>
    <w:lvl w:ilvl="0">
      <w:numFmt w:val="bullet"/>
      <w:lvlText w:val=""/>
      <w:lvlJc w:val="left"/>
      <w:pPr>
        <w:tabs>
          <w:tab w:val="num" w:pos="360"/>
        </w:tabs>
        <w:ind w:left="360" w:hanging="360"/>
      </w:pPr>
      <w:rPr>
        <w:rFonts w:ascii="Symbol" w:eastAsia="Times New Roman" w:hAnsi="Symbol" w:hint="default"/>
      </w:rPr>
    </w:lvl>
    <w:lvl w:ilvl="1">
      <w:start w:val="1"/>
      <w:numFmt w:val="bullet"/>
      <w:lvlText w:val="o"/>
      <w:lvlJc w:val="left"/>
      <w:pPr>
        <w:tabs>
          <w:tab w:val="num" w:pos="1050"/>
        </w:tabs>
        <w:ind w:left="1050" w:hanging="360"/>
      </w:pPr>
      <w:rPr>
        <w:rFonts w:ascii="Courier New" w:hAnsi="Courier New"/>
        <w:color w:val="0D355C"/>
      </w:rPr>
    </w:lvl>
    <w:lvl w:ilvl="2">
      <w:start w:val="1"/>
      <w:numFmt w:val="bullet"/>
      <w:lvlText w:val=""/>
      <w:lvlJc w:val="left"/>
      <w:pPr>
        <w:tabs>
          <w:tab w:val="num" w:pos="1770"/>
        </w:tabs>
        <w:ind w:left="1770" w:hanging="360"/>
      </w:pPr>
      <w:rPr>
        <w:rFonts w:ascii="Wingdings" w:hAnsi="Wingdings" w:hint="default"/>
      </w:rPr>
    </w:lvl>
    <w:lvl w:ilvl="3">
      <w:start w:val="1"/>
      <w:numFmt w:val="bullet"/>
      <w:lvlText w:val=""/>
      <w:lvlJc w:val="left"/>
      <w:pPr>
        <w:tabs>
          <w:tab w:val="num" w:pos="2490"/>
        </w:tabs>
        <w:ind w:left="2490" w:hanging="360"/>
      </w:pPr>
      <w:rPr>
        <w:rFonts w:ascii="Symbol" w:hAnsi="Symbol" w:hint="default"/>
      </w:rPr>
    </w:lvl>
    <w:lvl w:ilvl="4">
      <w:start w:val="1"/>
      <w:numFmt w:val="bullet"/>
      <w:lvlText w:val="o"/>
      <w:lvlJc w:val="left"/>
      <w:pPr>
        <w:tabs>
          <w:tab w:val="num" w:pos="3210"/>
        </w:tabs>
        <w:ind w:left="3210" w:hanging="360"/>
      </w:pPr>
      <w:rPr>
        <w:rFonts w:ascii="Courier New" w:hAnsi="Courier New" w:hint="default"/>
      </w:rPr>
    </w:lvl>
    <w:lvl w:ilvl="5">
      <w:start w:val="1"/>
      <w:numFmt w:val="bullet"/>
      <w:lvlText w:val=""/>
      <w:lvlJc w:val="left"/>
      <w:pPr>
        <w:tabs>
          <w:tab w:val="num" w:pos="3930"/>
        </w:tabs>
        <w:ind w:left="3930" w:hanging="360"/>
      </w:pPr>
      <w:rPr>
        <w:rFonts w:ascii="Wingdings" w:hAnsi="Wingdings" w:hint="default"/>
      </w:rPr>
    </w:lvl>
    <w:lvl w:ilvl="6">
      <w:start w:val="1"/>
      <w:numFmt w:val="bullet"/>
      <w:lvlText w:val=""/>
      <w:lvlJc w:val="left"/>
      <w:pPr>
        <w:tabs>
          <w:tab w:val="num" w:pos="4650"/>
        </w:tabs>
        <w:ind w:left="4650" w:hanging="360"/>
      </w:pPr>
      <w:rPr>
        <w:rFonts w:ascii="Symbol" w:hAnsi="Symbol" w:hint="default"/>
      </w:rPr>
    </w:lvl>
    <w:lvl w:ilvl="7">
      <w:start w:val="1"/>
      <w:numFmt w:val="bullet"/>
      <w:lvlText w:val="o"/>
      <w:lvlJc w:val="left"/>
      <w:pPr>
        <w:tabs>
          <w:tab w:val="num" w:pos="5370"/>
        </w:tabs>
        <w:ind w:left="5370" w:hanging="360"/>
      </w:pPr>
      <w:rPr>
        <w:rFonts w:ascii="Courier New" w:hAnsi="Courier New" w:hint="default"/>
      </w:rPr>
    </w:lvl>
    <w:lvl w:ilvl="8">
      <w:start w:val="1"/>
      <w:numFmt w:val="bullet"/>
      <w:lvlText w:val=""/>
      <w:lvlJc w:val="left"/>
      <w:pPr>
        <w:tabs>
          <w:tab w:val="num" w:pos="6090"/>
        </w:tabs>
        <w:ind w:left="6090" w:hanging="360"/>
      </w:pPr>
      <w:rPr>
        <w:rFonts w:ascii="Wingdings" w:hAnsi="Wingdings" w:hint="default"/>
      </w:rPr>
    </w:lvl>
  </w:abstractNum>
  <w:abstractNum w:abstractNumId="71">
    <w:nsid w:val="7F5C4C80"/>
    <w:multiLevelType w:val="hybridMultilevel"/>
    <w:tmpl w:val="2AF6A39E"/>
    <w:lvl w:ilvl="0" w:tplc="B8A66E4A">
      <w:numFmt w:val="bullet"/>
      <w:lvlText w:val=""/>
      <w:lvlJc w:val="left"/>
      <w:pPr>
        <w:tabs>
          <w:tab w:val="num" w:pos="750"/>
        </w:tabs>
        <w:ind w:left="750" w:hanging="360"/>
      </w:pPr>
      <w:rPr>
        <w:rFonts w:ascii="Symbol" w:eastAsia="Times New Roman"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70"/>
  </w:num>
  <w:num w:numId="3">
    <w:abstractNumId w:val="37"/>
  </w:num>
  <w:num w:numId="4">
    <w:abstractNumId w:val="67"/>
  </w:num>
  <w:num w:numId="5">
    <w:abstractNumId w:val="44"/>
  </w:num>
  <w:num w:numId="6">
    <w:abstractNumId w:val="54"/>
  </w:num>
  <w:num w:numId="7">
    <w:abstractNumId w:val="59"/>
  </w:num>
  <w:num w:numId="8">
    <w:abstractNumId w:val="49"/>
  </w:num>
  <w:num w:numId="9">
    <w:abstractNumId w:val="27"/>
  </w:num>
  <w:num w:numId="10">
    <w:abstractNumId w:val="41"/>
  </w:num>
  <w:num w:numId="11">
    <w:abstractNumId w:val="32"/>
  </w:num>
  <w:num w:numId="12">
    <w:abstractNumId w:val="20"/>
  </w:num>
  <w:num w:numId="13">
    <w:abstractNumId w:val="45"/>
  </w:num>
  <w:num w:numId="14">
    <w:abstractNumId w:val="56"/>
  </w:num>
  <w:num w:numId="15">
    <w:abstractNumId w:val="50"/>
  </w:num>
  <w:num w:numId="16">
    <w:abstractNumId w:val="31"/>
  </w:num>
  <w:num w:numId="17">
    <w:abstractNumId w:val="11"/>
  </w:num>
  <w:num w:numId="18">
    <w:abstractNumId w:val="57"/>
  </w:num>
  <w:num w:numId="19">
    <w:abstractNumId w:val="52"/>
  </w:num>
  <w:num w:numId="20">
    <w:abstractNumId w:val="12"/>
  </w:num>
  <w:num w:numId="21">
    <w:abstractNumId w:val="40"/>
  </w:num>
  <w:num w:numId="22">
    <w:abstractNumId w:val="68"/>
  </w:num>
  <w:num w:numId="23">
    <w:abstractNumId w:val="22"/>
  </w:num>
  <w:num w:numId="24">
    <w:abstractNumId w:val="53"/>
  </w:num>
  <w:num w:numId="25">
    <w:abstractNumId w:val="16"/>
  </w:num>
  <w:num w:numId="26">
    <w:abstractNumId w:val="25"/>
  </w:num>
  <w:num w:numId="27">
    <w:abstractNumId w:val="28"/>
  </w:num>
  <w:num w:numId="28">
    <w:abstractNumId w:val="15"/>
  </w:num>
  <w:num w:numId="29">
    <w:abstractNumId w:val="35"/>
  </w:num>
  <w:num w:numId="30">
    <w:abstractNumId w:val="43"/>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23"/>
  </w:num>
  <w:num w:numId="42">
    <w:abstractNumId w:val="60"/>
  </w:num>
  <w:num w:numId="43">
    <w:abstractNumId w:val="62"/>
  </w:num>
  <w:num w:numId="44">
    <w:abstractNumId w:val="30"/>
  </w:num>
  <w:num w:numId="45">
    <w:abstractNumId w:val="46"/>
  </w:num>
  <w:num w:numId="46">
    <w:abstractNumId w:val="34"/>
  </w:num>
  <w:num w:numId="47">
    <w:abstractNumId w:val="42"/>
  </w:num>
  <w:num w:numId="48">
    <w:abstractNumId w:val="64"/>
  </w:num>
  <w:num w:numId="49">
    <w:abstractNumId w:val="13"/>
  </w:num>
  <w:num w:numId="50">
    <w:abstractNumId w:val="10"/>
  </w:num>
  <w:num w:numId="51">
    <w:abstractNumId w:val="29"/>
  </w:num>
  <w:num w:numId="52">
    <w:abstractNumId w:val="24"/>
  </w:num>
  <w:num w:numId="53">
    <w:abstractNumId w:val="61"/>
  </w:num>
  <w:num w:numId="54">
    <w:abstractNumId w:val="69"/>
  </w:num>
  <w:num w:numId="55">
    <w:abstractNumId w:val="71"/>
  </w:num>
  <w:num w:numId="56">
    <w:abstractNumId w:val="58"/>
  </w:num>
  <w:num w:numId="57">
    <w:abstractNumId w:val="63"/>
  </w:num>
  <w:num w:numId="58">
    <w:abstractNumId w:val="66"/>
  </w:num>
  <w:num w:numId="59">
    <w:abstractNumId w:val="36"/>
  </w:num>
  <w:num w:numId="60">
    <w:abstractNumId w:val="19"/>
  </w:num>
  <w:num w:numId="61">
    <w:abstractNumId w:val="38"/>
  </w:num>
  <w:num w:numId="62">
    <w:abstractNumId w:val="18"/>
  </w:num>
  <w:num w:numId="63">
    <w:abstractNumId w:val="33"/>
  </w:num>
  <w:num w:numId="64">
    <w:abstractNumId w:val="51"/>
  </w:num>
  <w:num w:numId="65">
    <w:abstractNumId w:val="39"/>
  </w:num>
  <w:num w:numId="66">
    <w:abstractNumId w:val="47"/>
  </w:num>
  <w:num w:numId="67">
    <w:abstractNumId w:val="14"/>
  </w:num>
  <w:num w:numId="68">
    <w:abstractNumId w:val="17"/>
  </w:num>
  <w:num w:numId="69">
    <w:abstractNumId w:val="26"/>
  </w:num>
  <w:num w:numId="70">
    <w:abstractNumId w:val="65"/>
  </w:num>
  <w:num w:numId="71">
    <w:abstractNumId w:val="4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4D94"/>
    <w:rsid w:val="000C7199"/>
    <w:rsid w:val="00181CBD"/>
    <w:rsid w:val="001A6B43"/>
    <w:rsid w:val="00204958"/>
    <w:rsid w:val="002258FC"/>
    <w:rsid w:val="003558B4"/>
    <w:rsid w:val="00386CA1"/>
    <w:rsid w:val="003A02EA"/>
    <w:rsid w:val="003B546F"/>
    <w:rsid w:val="00471511"/>
    <w:rsid w:val="00557C4D"/>
    <w:rsid w:val="005945EE"/>
    <w:rsid w:val="005F4D94"/>
    <w:rsid w:val="006A75DD"/>
    <w:rsid w:val="008F608A"/>
    <w:rsid w:val="00951D77"/>
    <w:rsid w:val="009534E3"/>
    <w:rsid w:val="00974087"/>
    <w:rsid w:val="00975FB0"/>
    <w:rsid w:val="00A24A8A"/>
    <w:rsid w:val="00A31F26"/>
    <w:rsid w:val="00AB275C"/>
    <w:rsid w:val="00B018E8"/>
    <w:rsid w:val="00B067FD"/>
    <w:rsid w:val="00B56B8D"/>
    <w:rsid w:val="00C054DD"/>
    <w:rsid w:val="00C447A6"/>
    <w:rsid w:val="00DC7E99"/>
    <w:rsid w:val="00E5247A"/>
    <w:rsid w:val="00EE29C6"/>
    <w:rsid w:val="00F16A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DD"/>
    <w:pPr>
      <w:spacing w:before="120" w:after="120"/>
    </w:pPr>
    <w:rPr>
      <w:rFonts w:ascii="Arial" w:hAnsi="Arial"/>
      <w:sz w:val="20"/>
      <w:szCs w:val="20"/>
      <w:lang w:eastAsia="fr-FR"/>
    </w:rPr>
  </w:style>
  <w:style w:type="paragraph" w:styleId="Titre1">
    <w:name w:val="heading 1"/>
    <w:basedOn w:val="TITREGnralit"/>
    <w:next w:val="Normal"/>
    <w:link w:val="Titre1Car"/>
    <w:uiPriority w:val="99"/>
    <w:qFormat/>
    <w:rsid w:val="006A75DD"/>
    <w:pPr>
      <w:keepNext/>
      <w:shd w:val="clear" w:color="auto" w:fill="auto"/>
    </w:pPr>
    <w:rPr>
      <w:bCs/>
      <w:kern w:val="32"/>
      <w:szCs w:val="32"/>
    </w:rPr>
  </w:style>
  <w:style w:type="paragraph" w:styleId="Titre2">
    <w:name w:val="heading 2"/>
    <w:basedOn w:val="TITREGnralit"/>
    <w:next w:val="Normal"/>
    <w:link w:val="Titre2Car"/>
    <w:autoRedefine/>
    <w:uiPriority w:val="99"/>
    <w:qFormat/>
    <w:rsid w:val="006A75DD"/>
    <w:pPr>
      <w:shd w:val="clear" w:color="auto" w:fill="auto"/>
      <w:spacing w:before="120" w:after="120"/>
      <w:outlineLvl w:val="1"/>
    </w:pPr>
  </w:style>
  <w:style w:type="paragraph" w:styleId="Titre3">
    <w:name w:val="heading 3"/>
    <w:basedOn w:val="Titre2"/>
    <w:next w:val="Normal"/>
    <w:link w:val="Titre3Car"/>
    <w:autoRedefine/>
    <w:uiPriority w:val="99"/>
    <w:qFormat/>
    <w:rsid w:val="006A75DD"/>
    <w:pPr>
      <w:outlineLvl w:val="2"/>
    </w:pPr>
    <w:rPr>
      <w:sz w:val="20"/>
    </w:rPr>
  </w:style>
  <w:style w:type="paragraph" w:styleId="Titre4">
    <w:name w:val="heading 4"/>
    <w:basedOn w:val="Normal"/>
    <w:next w:val="Normal"/>
    <w:link w:val="Titre4Car"/>
    <w:autoRedefine/>
    <w:uiPriority w:val="99"/>
    <w:qFormat/>
    <w:rsid w:val="006A75DD"/>
    <w:pPr>
      <w:keepNext/>
      <w:outlineLvl w:val="3"/>
    </w:pPr>
    <w:rPr>
      <w:rFonts w:cs="Arial"/>
      <w:b/>
      <w:szCs w:val="24"/>
      <w:lang w:val="fr-FR"/>
    </w:rPr>
  </w:style>
  <w:style w:type="paragraph" w:styleId="Titre5">
    <w:name w:val="heading 5"/>
    <w:basedOn w:val="Normal"/>
    <w:next w:val="Normal"/>
    <w:link w:val="Titre5Car"/>
    <w:autoRedefine/>
    <w:uiPriority w:val="99"/>
    <w:qFormat/>
    <w:rsid w:val="006A75DD"/>
    <w:pPr>
      <w:keepNext/>
      <w:outlineLvl w:val="4"/>
    </w:pPr>
    <w:rPr>
      <w:b/>
      <w:i/>
      <w:lang w:val="fr-FR"/>
    </w:rPr>
  </w:style>
  <w:style w:type="paragraph" w:styleId="Titre6">
    <w:name w:val="heading 6"/>
    <w:basedOn w:val="Normal"/>
    <w:next w:val="Normal"/>
    <w:link w:val="Titre6Car"/>
    <w:uiPriority w:val="99"/>
    <w:qFormat/>
    <w:rsid w:val="006A75DD"/>
    <w:pPr>
      <w:spacing w:before="240"/>
      <w:outlineLvl w:val="5"/>
    </w:pPr>
    <w:rPr>
      <w:rFonts w:ascii="Times New Roman" w:hAnsi="Times New Roman"/>
      <w:b/>
      <w:bCs/>
      <w:sz w:val="22"/>
      <w:szCs w:val="22"/>
    </w:rPr>
  </w:style>
  <w:style w:type="paragraph" w:styleId="Titre7">
    <w:name w:val="heading 7"/>
    <w:basedOn w:val="Normal"/>
    <w:next w:val="Normal"/>
    <w:link w:val="Titre7Car"/>
    <w:uiPriority w:val="99"/>
    <w:qFormat/>
    <w:rsid w:val="006A75DD"/>
    <w:pPr>
      <w:keepNext/>
      <w:keepLines/>
      <w:numPr>
        <w:ilvl w:val="6"/>
        <w:numId w:val="3"/>
      </w:numPr>
      <w:spacing w:before="200" w:after="0"/>
      <w:outlineLvl w:val="6"/>
    </w:pPr>
    <w:rPr>
      <w:rFonts w:ascii="Cambria" w:hAnsi="Cambria"/>
      <w:i/>
      <w:iCs/>
      <w:color w:val="404040"/>
    </w:rPr>
  </w:style>
  <w:style w:type="paragraph" w:styleId="Titre8">
    <w:name w:val="heading 8"/>
    <w:basedOn w:val="Normal"/>
    <w:next w:val="Normal"/>
    <w:link w:val="Titre8Car"/>
    <w:uiPriority w:val="99"/>
    <w:qFormat/>
    <w:rsid w:val="006A75DD"/>
    <w:pPr>
      <w:spacing w:before="240"/>
      <w:outlineLvl w:val="7"/>
    </w:pPr>
    <w:rPr>
      <w:rFonts w:ascii="Times New Roman" w:hAnsi="Times New Roman"/>
      <w:i/>
      <w:iCs/>
      <w:sz w:val="24"/>
      <w:szCs w:val="24"/>
    </w:rPr>
  </w:style>
  <w:style w:type="paragraph" w:styleId="Titre9">
    <w:name w:val="heading 9"/>
    <w:basedOn w:val="Normal"/>
    <w:next w:val="Normal"/>
    <w:link w:val="Titre9Car"/>
    <w:uiPriority w:val="99"/>
    <w:qFormat/>
    <w:rsid w:val="006A75DD"/>
    <w:pPr>
      <w:spacing w:before="24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5090"/>
    <w:rPr>
      <w:rFonts w:asciiTheme="majorHAnsi" w:eastAsiaTheme="majorEastAsia" w:hAnsiTheme="majorHAnsi" w:cstheme="majorBidi"/>
      <w:b/>
      <w:bCs/>
      <w:kern w:val="32"/>
      <w:sz w:val="32"/>
      <w:szCs w:val="32"/>
      <w:lang w:eastAsia="fr-FR"/>
    </w:rPr>
  </w:style>
  <w:style w:type="character" w:customStyle="1" w:styleId="Titre2Car">
    <w:name w:val="Titre 2 Car"/>
    <w:basedOn w:val="Policepardfaut"/>
    <w:link w:val="Titre2"/>
    <w:uiPriority w:val="99"/>
    <w:locked/>
    <w:rsid w:val="006A75DD"/>
    <w:rPr>
      <w:rFonts w:ascii="Arial" w:hAnsi="Arial"/>
      <w:b/>
      <w:color w:val="0D355C"/>
      <w:sz w:val="24"/>
      <w:lang w:val="x-none" w:eastAsia="fr-FR"/>
    </w:rPr>
  </w:style>
  <w:style w:type="character" w:customStyle="1" w:styleId="Titre3Car">
    <w:name w:val="Titre 3 Car"/>
    <w:basedOn w:val="Policepardfaut"/>
    <w:link w:val="Titre3"/>
    <w:uiPriority w:val="9"/>
    <w:semiHidden/>
    <w:rsid w:val="00465090"/>
    <w:rPr>
      <w:rFonts w:asciiTheme="majorHAnsi" w:eastAsiaTheme="majorEastAsia" w:hAnsiTheme="majorHAnsi" w:cstheme="majorBidi"/>
      <w:b/>
      <w:bCs/>
      <w:sz w:val="26"/>
      <w:szCs w:val="26"/>
      <w:lang w:eastAsia="fr-FR"/>
    </w:rPr>
  </w:style>
  <w:style w:type="character" w:customStyle="1" w:styleId="Titre4Car">
    <w:name w:val="Titre 4 Car"/>
    <w:basedOn w:val="Policepardfaut"/>
    <w:link w:val="Titre4"/>
    <w:uiPriority w:val="9"/>
    <w:semiHidden/>
    <w:rsid w:val="00465090"/>
    <w:rPr>
      <w:rFonts w:asciiTheme="minorHAnsi" w:eastAsiaTheme="minorEastAsia" w:hAnsiTheme="minorHAnsi" w:cstheme="minorBidi"/>
      <w:b/>
      <w:bCs/>
      <w:sz w:val="28"/>
      <w:szCs w:val="28"/>
      <w:lang w:eastAsia="fr-FR"/>
    </w:rPr>
  </w:style>
  <w:style w:type="character" w:customStyle="1" w:styleId="Titre5Car">
    <w:name w:val="Titre 5 Car"/>
    <w:basedOn w:val="Policepardfaut"/>
    <w:link w:val="Titre5"/>
    <w:uiPriority w:val="9"/>
    <w:semiHidden/>
    <w:rsid w:val="00465090"/>
    <w:rPr>
      <w:rFonts w:asciiTheme="minorHAnsi" w:eastAsiaTheme="minorEastAsia" w:hAnsiTheme="minorHAnsi" w:cstheme="minorBidi"/>
      <w:b/>
      <w:bCs/>
      <w:i/>
      <w:iCs/>
      <w:sz w:val="26"/>
      <w:szCs w:val="26"/>
      <w:lang w:eastAsia="fr-FR"/>
    </w:rPr>
  </w:style>
  <w:style w:type="character" w:customStyle="1" w:styleId="Titre6Car">
    <w:name w:val="Titre 6 Car"/>
    <w:basedOn w:val="Policepardfaut"/>
    <w:link w:val="Titre6"/>
    <w:uiPriority w:val="9"/>
    <w:semiHidden/>
    <w:rsid w:val="00465090"/>
    <w:rPr>
      <w:rFonts w:asciiTheme="minorHAnsi" w:eastAsiaTheme="minorEastAsia" w:hAnsiTheme="minorHAnsi" w:cstheme="minorBidi"/>
      <w:b/>
      <w:bCs/>
      <w:lang w:eastAsia="fr-FR"/>
    </w:rPr>
  </w:style>
  <w:style w:type="character" w:customStyle="1" w:styleId="Titre7Car">
    <w:name w:val="Titre 7 Car"/>
    <w:basedOn w:val="Policepardfaut"/>
    <w:link w:val="Titre7"/>
    <w:uiPriority w:val="99"/>
    <w:semiHidden/>
    <w:locked/>
    <w:rsid w:val="006A75DD"/>
    <w:rPr>
      <w:rFonts w:ascii="Cambria" w:hAnsi="Cambria"/>
      <w:i/>
      <w:color w:val="404040"/>
      <w:lang w:val="x-none" w:eastAsia="fr-FR"/>
    </w:rPr>
  </w:style>
  <w:style w:type="character" w:customStyle="1" w:styleId="Titre8Car">
    <w:name w:val="Titre 8 Car"/>
    <w:basedOn w:val="Policepardfaut"/>
    <w:link w:val="Titre8"/>
    <w:uiPriority w:val="9"/>
    <w:semiHidden/>
    <w:rsid w:val="00465090"/>
    <w:rPr>
      <w:rFonts w:asciiTheme="minorHAnsi" w:eastAsiaTheme="minorEastAsia" w:hAnsiTheme="minorHAnsi" w:cstheme="minorBidi"/>
      <w:i/>
      <w:iCs/>
      <w:sz w:val="24"/>
      <w:szCs w:val="24"/>
      <w:lang w:eastAsia="fr-FR"/>
    </w:rPr>
  </w:style>
  <w:style w:type="character" w:customStyle="1" w:styleId="Titre9Car">
    <w:name w:val="Titre 9 Car"/>
    <w:basedOn w:val="Policepardfaut"/>
    <w:link w:val="Titre9"/>
    <w:uiPriority w:val="9"/>
    <w:semiHidden/>
    <w:rsid w:val="00465090"/>
    <w:rPr>
      <w:rFonts w:asciiTheme="majorHAnsi" w:eastAsiaTheme="majorEastAsia" w:hAnsiTheme="majorHAnsi" w:cstheme="majorBidi"/>
      <w:lang w:eastAsia="fr-FR"/>
    </w:rPr>
  </w:style>
  <w:style w:type="paragraph" w:styleId="En-tte">
    <w:name w:val="header"/>
    <w:basedOn w:val="Normal"/>
    <w:link w:val="En-tteCar"/>
    <w:uiPriority w:val="99"/>
    <w:rsid w:val="006A75DD"/>
    <w:pPr>
      <w:tabs>
        <w:tab w:val="center" w:pos="4320"/>
        <w:tab w:val="right" w:pos="8640"/>
      </w:tabs>
      <w:spacing w:before="0" w:after="0"/>
    </w:pPr>
  </w:style>
  <w:style w:type="character" w:customStyle="1" w:styleId="En-tteCar">
    <w:name w:val="En-tête Car"/>
    <w:basedOn w:val="Policepardfaut"/>
    <w:link w:val="En-tte"/>
    <w:uiPriority w:val="99"/>
    <w:locked/>
    <w:rsid w:val="006A75DD"/>
    <w:rPr>
      <w:rFonts w:ascii="Arial" w:hAnsi="Arial"/>
      <w:lang w:val="x-none" w:eastAsia="fr-FR"/>
    </w:rPr>
  </w:style>
  <w:style w:type="paragraph" w:styleId="Pieddepage">
    <w:name w:val="footer"/>
    <w:basedOn w:val="Normal"/>
    <w:link w:val="PieddepageCar"/>
    <w:uiPriority w:val="99"/>
    <w:rsid w:val="006A75DD"/>
    <w:pPr>
      <w:tabs>
        <w:tab w:val="center" w:pos="4320"/>
        <w:tab w:val="right" w:pos="8640"/>
      </w:tabs>
      <w:spacing w:before="0" w:after="0"/>
    </w:pPr>
  </w:style>
  <w:style w:type="character" w:customStyle="1" w:styleId="PieddepageCar">
    <w:name w:val="Pied de page Car"/>
    <w:basedOn w:val="Policepardfaut"/>
    <w:link w:val="Pieddepage"/>
    <w:uiPriority w:val="99"/>
    <w:locked/>
    <w:rsid w:val="006A75DD"/>
    <w:rPr>
      <w:rFonts w:ascii="Arial" w:hAnsi="Arial"/>
      <w:lang w:val="x-none" w:eastAsia="fr-FR"/>
    </w:rPr>
  </w:style>
  <w:style w:type="table" w:styleId="Grilledutableau">
    <w:name w:val="Table Grid"/>
    <w:aliases w:val="Tableau - Grille du tableau"/>
    <w:basedOn w:val="TableauNormal"/>
    <w:uiPriority w:val="99"/>
    <w:rsid w:val="006A75DD"/>
    <w:pPr>
      <w:spacing w:before="6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standard">
    <w:name w:val="Tableau standard"/>
    <w:uiPriority w:val="99"/>
    <w:rsid w:val="006A75DD"/>
    <w:rPr>
      <w:color w:val="D8E5F2"/>
      <w:sz w:val="20"/>
      <w:szCs w:val="20"/>
    </w:rPr>
    <w:tblPr>
      <w:tblStyleRowBandSize w:val="1"/>
      <w:jc w:val="cente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rPr>
      <w:jc w:val="center"/>
    </w:trPr>
    <w:tblStylePr w:type="firstRow">
      <w:pPr>
        <w:jc w:val="center"/>
      </w:pPr>
      <w:rPr>
        <w:rFonts w:cs="Times New Roman"/>
        <w:b/>
        <w:color w:val="FFFFFF"/>
      </w:rPr>
      <w:tblPr/>
      <w:tcPr>
        <w:shd w:val="clear" w:color="auto" w:fill="17365D"/>
      </w:tcPr>
    </w:tblStylePr>
    <w:tblStylePr w:type="band2Horz">
      <w:rPr>
        <w:rFonts w:cs="Times New Roman"/>
      </w:rPr>
      <w:tblPr/>
      <w:tcPr>
        <w:shd w:val="clear" w:color="auto" w:fill="E7EDF5"/>
      </w:tcPr>
    </w:tblStylePr>
  </w:style>
  <w:style w:type="character" w:styleId="Lienhypertexte">
    <w:name w:val="Hyperlink"/>
    <w:basedOn w:val="Policepardfaut"/>
    <w:uiPriority w:val="99"/>
    <w:rsid w:val="006A75DD"/>
    <w:rPr>
      <w:rFonts w:ascii="Arial" w:hAnsi="Arial" w:cs="Times New Roman"/>
      <w:color w:val="3366FF"/>
      <w:sz w:val="20"/>
      <w:u w:val="single" w:color="3366FF"/>
    </w:rPr>
  </w:style>
  <w:style w:type="paragraph" w:styleId="Commentaire">
    <w:name w:val="annotation text"/>
    <w:basedOn w:val="Normal"/>
    <w:link w:val="CommentaireCar"/>
    <w:uiPriority w:val="99"/>
    <w:rsid w:val="006A75DD"/>
  </w:style>
  <w:style w:type="character" w:customStyle="1" w:styleId="CommentaireCar">
    <w:name w:val="Commentaire Car"/>
    <w:basedOn w:val="Policepardfaut"/>
    <w:link w:val="Commentaire"/>
    <w:uiPriority w:val="99"/>
    <w:locked/>
    <w:rPr>
      <w:rFonts w:ascii="Arial" w:hAnsi="Arial"/>
      <w:lang w:val="x-none" w:eastAsia="fr-FR"/>
    </w:rPr>
  </w:style>
  <w:style w:type="paragraph" w:styleId="Objetducommentaire">
    <w:name w:val="annotation subject"/>
    <w:basedOn w:val="Commentaire"/>
    <w:next w:val="Commentaire"/>
    <w:link w:val="ObjetducommentaireCar"/>
    <w:uiPriority w:val="99"/>
    <w:semiHidden/>
    <w:rsid w:val="006A75DD"/>
    <w:rPr>
      <w:b/>
      <w:bCs/>
    </w:rPr>
  </w:style>
  <w:style w:type="character" w:customStyle="1" w:styleId="ObjetducommentaireCar">
    <w:name w:val="Objet du commentaire Car"/>
    <w:basedOn w:val="CommentaireCar"/>
    <w:link w:val="Objetducommentaire"/>
    <w:uiPriority w:val="99"/>
    <w:semiHidden/>
    <w:rsid w:val="00465090"/>
    <w:rPr>
      <w:rFonts w:ascii="Arial" w:hAnsi="Arial"/>
      <w:b/>
      <w:bCs/>
      <w:sz w:val="20"/>
      <w:szCs w:val="20"/>
      <w:lang w:val="x-none" w:eastAsia="fr-FR"/>
    </w:rPr>
  </w:style>
  <w:style w:type="paragraph" w:customStyle="1" w:styleId="P-Datedeconception">
    <w:name w:val="P - Date de conception"/>
    <w:basedOn w:val="Normal"/>
    <w:next w:val="Normal"/>
    <w:uiPriority w:val="99"/>
    <w:rsid w:val="006A75DD"/>
  </w:style>
  <w:style w:type="character" w:styleId="Appelnotedebasdep">
    <w:name w:val="footnote reference"/>
    <w:basedOn w:val="Policepardfaut"/>
    <w:uiPriority w:val="99"/>
    <w:semiHidden/>
    <w:rsid w:val="006A75DD"/>
    <w:rPr>
      <w:rFonts w:cs="Times New Roman"/>
      <w:vertAlign w:val="superscript"/>
    </w:rPr>
  </w:style>
  <w:style w:type="paragraph" w:customStyle="1" w:styleId="P-Datedervision">
    <w:name w:val="P - Date de révision"/>
    <w:basedOn w:val="P-Datedeconception"/>
    <w:next w:val="Normal"/>
    <w:uiPriority w:val="99"/>
    <w:rsid w:val="006A75DD"/>
    <w:pPr>
      <w:spacing w:before="0"/>
    </w:pPr>
  </w:style>
  <w:style w:type="paragraph" w:customStyle="1" w:styleId="P-Codederfrence">
    <w:name w:val="P - Code de référence"/>
    <w:basedOn w:val="Normal"/>
    <w:next w:val="Normal"/>
    <w:uiPriority w:val="99"/>
    <w:rsid w:val="006A75DD"/>
    <w:rPr>
      <w:b/>
    </w:rPr>
  </w:style>
  <w:style w:type="paragraph" w:customStyle="1" w:styleId="P-Titredocument">
    <w:name w:val="P - Titre document"/>
    <w:basedOn w:val="Normal"/>
    <w:next w:val="Normal"/>
    <w:autoRedefine/>
    <w:uiPriority w:val="99"/>
    <w:rsid w:val="006A75DD"/>
    <w:pPr>
      <w:spacing w:before="480" w:after="480"/>
    </w:pPr>
    <w:rPr>
      <w:b/>
      <w:caps/>
      <w:sz w:val="24"/>
    </w:rPr>
  </w:style>
  <w:style w:type="character" w:styleId="Textedelespacerserv">
    <w:name w:val="Placeholder Text"/>
    <w:basedOn w:val="Policepardfaut"/>
    <w:uiPriority w:val="99"/>
    <w:semiHidden/>
    <w:rsid w:val="006A75DD"/>
    <w:rPr>
      <w:color w:val="808080"/>
    </w:rPr>
  </w:style>
  <w:style w:type="paragraph" w:customStyle="1" w:styleId="TITREProcd">
    <w:name w:val="TITRE Procédé"/>
    <w:basedOn w:val="TITREGnralit"/>
    <w:autoRedefine/>
    <w:uiPriority w:val="99"/>
    <w:rsid w:val="006A75DD"/>
    <w:pPr>
      <w:spacing w:after="120"/>
      <w:jc w:val="both"/>
    </w:pPr>
  </w:style>
  <w:style w:type="paragraph" w:customStyle="1" w:styleId="TITREAlerte">
    <w:name w:val="TITRE Alerte"/>
    <w:basedOn w:val="TITREProcd"/>
    <w:next w:val="Normal"/>
    <w:autoRedefine/>
    <w:uiPriority w:val="99"/>
    <w:rsid w:val="006A75DD"/>
    <w:pPr>
      <w:shd w:val="clear" w:color="auto" w:fill="FF0000"/>
    </w:pPr>
    <w:rPr>
      <w:color w:val="FFFFFF"/>
    </w:rPr>
  </w:style>
  <w:style w:type="paragraph" w:customStyle="1" w:styleId="TITREGnralit">
    <w:name w:val="TITRE Généralité"/>
    <w:next w:val="Normal"/>
    <w:uiPriority w:val="99"/>
    <w:rsid w:val="006A75DD"/>
    <w:pPr>
      <w:shd w:val="clear" w:color="auto" w:fill="DBE5F1"/>
      <w:spacing w:before="240" w:after="240"/>
      <w:outlineLvl w:val="0"/>
    </w:pPr>
    <w:rPr>
      <w:rFonts w:ascii="Arial" w:hAnsi="Arial" w:cs="Arial"/>
      <w:b/>
      <w:color w:val="0D355C"/>
      <w:sz w:val="24"/>
      <w:szCs w:val="20"/>
      <w:lang w:eastAsia="fr-FR"/>
    </w:rPr>
  </w:style>
  <w:style w:type="paragraph" w:customStyle="1" w:styleId="TITREMatriel">
    <w:name w:val="TITRE Matériel"/>
    <w:basedOn w:val="TITREGnralit"/>
    <w:next w:val="Normal"/>
    <w:uiPriority w:val="99"/>
    <w:rsid w:val="006A75DD"/>
    <w:pPr>
      <w:spacing w:after="120"/>
      <w:jc w:val="both"/>
    </w:pPr>
  </w:style>
  <w:style w:type="paragraph" w:customStyle="1" w:styleId="MotsCls">
    <w:name w:val="Mots Clés"/>
    <w:uiPriority w:val="99"/>
    <w:rsid w:val="006A75DD"/>
    <w:pPr>
      <w:spacing w:before="240" w:after="240"/>
    </w:pPr>
    <w:rPr>
      <w:rFonts w:ascii="Arial" w:hAnsi="Arial"/>
      <w:i/>
      <w:color w:val="76923C"/>
      <w:sz w:val="20"/>
      <w:szCs w:val="20"/>
      <w:lang w:eastAsia="fr-FR"/>
    </w:rPr>
  </w:style>
  <w:style w:type="paragraph" w:styleId="TM2">
    <w:name w:val="toc 2"/>
    <w:basedOn w:val="Normal"/>
    <w:next w:val="Normal"/>
    <w:autoRedefine/>
    <w:uiPriority w:val="99"/>
    <w:semiHidden/>
    <w:rsid w:val="006A75DD"/>
    <w:pPr>
      <w:spacing w:before="0" w:after="0"/>
      <w:ind w:left="220"/>
      <w:jc w:val="both"/>
    </w:pPr>
    <w:rPr>
      <w:sz w:val="22"/>
      <w:lang w:eastAsia="fr-CA"/>
    </w:rPr>
  </w:style>
  <w:style w:type="paragraph" w:styleId="Rvision">
    <w:name w:val="Revision"/>
    <w:hidden/>
    <w:uiPriority w:val="99"/>
    <w:semiHidden/>
    <w:rsid w:val="006A75DD"/>
    <w:rPr>
      <w:rFonts w:ascii="Arial" w:hAnsi="Arial"/>
      <w:color w:val="0D355C"/>
      <w:sz w:val="20"/>
      <w:szCs w:val="20"/>
      <w:lang w:eastAsia="fr-FR"/>
    </w:rPr>
  </w:style>
  <w:style w:type="character" w:styleId="Marquedecommentaire">
    <w:name w:val="annotation reference"/>
    <w:basedOn w:val="Policepardfaut"/>
    <w:uiPriority w:val="99"/>
    <w:rPr>
      <w:rFonts w:cs="Times New Roman"/>
      <w:sz w:val="16"/>
    </w:rPr>
  </w:style>
  <w:style w:type="paragraph" w:styleId="Textedebulles">
    <w:name w:val="Balloon Text"/>
    <w:basedOn w:val="Normal"/>
    <w:link w:val="TextedebullesCar"/>
    <w:uiPriority w:val="99"/>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locked/>
    <w:rPr>
      <w:rFonts w:ascii="Tahoma" w:hAnsi="Tahoma"/>
      <w:sz w:val="16"/>
      <w:lang w:val="x-none" w:eastAsia="fr-FR"/>
    </w:rPr>
  </w:style>
  <w:style w:type="numbering" w:customStyle="1" w:styleId="StyleNumeros">
    <w:name w:val="Style Numeros"/>
    <w:rsid w:val="00465090"/>
    <w:pPr>
      <w:numPr>
        <w:numId w:val="1"/>
      </w:numPr>
    </w:pPr>
  </w:style>
  <w:style w:type="numbering" w:customStyle="1" w:styleId="Puceniveau2">
    <w:name w:val="Puce niveau 2"/>
    <w:rsid w:val="00465090"/>
    <w:pPr>
      <w:numPr>
        <w:numId w:val="2"/>
      </w:numPr>
    </w:pPr>
  </w:style>
  <w:style w:type="paragraph" w:customStyle="1" w:styleId="N-Commentaire">
    <w:name w:val="N-Commentaire"/>
    <w:basedOn w:val="Normal"/>
    <w:link w:val="N-CommentaireCar"/>
    <w:qFormat/>
    <w:rsid w:val="00C054DD"/>
    <w:pPr>
      <w:ind w:left="360"/>
      <w:jc w:val="center"/>
    </w:pPr>
    <w:rPr>
      <w:rFonts w:cs="Arial"/>
      <w:i/>
      <w:color w:val="FF0000"/>
    </w:rPr>
  </w:style>
  <w:style w:type="character" w:customStyle="1" w:styleId="N-CommentaireCar">
    <w:name w:val="N-Commentaire Car"/>
    <w:basedOn w:val="Policepardfaut"/>
    <w:link w:val="N-Commentaire"/>
    <w:rsid w:val="00C054DD"/>
    <w:rPr>
      <w:rFonts w:ascii="Arial" w:hAnsi="Arial" w:cs="Arial"/>
      <w:i/>
      <w:color w:val="FF000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StyleNumeros"/>
    <w:pPr>
      <w:numPr>
        <w:numId w:val="1"/>
      </w:numPr>
    </w:pPr>
  </w:style>
  <w:style w:type="numbering" w:customStyle="1" w:styleId="Titre2Car">
    <w:name w:val="Puceniveau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ternet\p0023885\Temporary%20Internet%20Files\Content.MSO\77FD1C1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5438D-E9EE-45D4-B2B3-4F63227E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77FD1C1C.dotx</Template>
  <TotalTime>134</TotalTime>
  <Pages>4</Pages>
  <Words>1196</Words>
  <Characters>6580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Gabari Hospitalis provisoire</vt:lpstr>
    </vt:vector>
  </TitlesOfParts>
  <Company>CHUQ</Company>
  <LinksUpToDate>false</LinksUpToDate>
  <CharactersWithSpaces>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 Hospitalis provisoire</dc:title>
  <dc:subject/>
  <dc:creator>p0023885</dc:creator>
  <cp:keywords/>
  <dc:description/>
  <cp:lastModifiedBy>p0023885</cp:lastModifiedBy>
  <cp:revision>10</cp:revision>
  <cp:lastPrinted>2014-03-04T13:00:00Z</cp:lastPrinted>
  <dcterms:created xsi:type="dcterms:W3CDTF">2016-06-29T12:58:00Z</dcterms:created>
  <dcterms:modified xsi:type="dcterms:W3CDTF">2016-07-12T19:33:00Z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fr-CA</vt:lpwstr>
  </property>
</Properties>
</file>