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0A691" w14:textId="77777777" w:rsidR="00B538B2" w:rsidRPr="00ED31EF" w:rsidRDefault="009F0A77" w:rsidP="00B538B2">
      <w:pPr>
        <w:rPr>
          <w:b/>
          <w:i/>
        </w:rPr>
      </w:pPr>
      <w:r w:rsidRPr="005158EC">
        <w:rPr>
          <w:i/>
          <w:noProof/>
          <w:highlight w:val="yellow"/>
          <w:lang w:eastAsia="fr-CA"/>
        </w:rPr>
        <mc:AlternateContent>
          <mc:Choice Requires="wps">
            <w:drawing>
              <wp:anchor distT="0" distB="0" distL="114300" distR="114300" simplePos="0" relativeHeight="251659264" behindDoc="0" locked="0" layoutInCell="1" allowOverlap="1" wp14:anchorId="21EB0B24" wp14:editId="511739F2">
                <wp:simplePos x="0" y="0"/>
                <wp:positionH relativeFrom="leftMargin">
                  <wp:posOffset>2933700</wp:posOffset>
                </wp:positionH>
                <wp:positionV relativeFrom="margin">
                  <wp:posOffset>1077595</wp:posOffset>
                </wp:positionV>
                <wp:extent cx="4319905" cy="818515"/>
                <wp:effectExtent l="0" t="0" r="4445" b="635"/>
                <wp:wrapTopAndBottom/>
                <wp:docPr id="1" name="Zone de texte 1"/>
                <wp:cNvGraphicFramePr/>
                <a:graphic xmlns:a="http://schemas.openxmlformats.org/drawingml/2006/main">
                  <a:graphicData uri="http://schemas.microsoft.com/office/word/2010/wordprocessingShape">
                    <wps:wsp>
                      <wps:cNvSpPr txBox="1"/>
                      <wps:spPr>
                        <a:xfrm>
                          <a:off x="0" y="0"/>
                          <a:ext cx="4319905" cy="818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Content>
                              <w:p w14:paraId="5F09F07B" w14:textId="77777777" w:rsidR="00D22CF2" w:rsidRDefault="00D22CF2" w:rsidP="00B538B2">
                                <w:r>
                                  <w:rPr>
                                    <w:b/>
                                    <w:sz w:val="44"/>
                                  </w:rPr>
                                  <w:t>Formation à l'utilisation du VDR-4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31pt;margin-top:84.85pt;width:340.15pt;height:64.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" fillcolor="white [3201]" stroked="f" strokeweight=".5pt">
                <v:textbox>
                  <w:txbxContent>
                    <w:sdt>
                      <w:sdtPr>
                        <w:rPr>
                          <w:b/>
                          <w:sz w:val="44"/>
                        </w:rPr>
                        <w:alias w:val="Titre "/>
                        <w:tag w:val=""/>
                        <w:id w:val="-590090968"/>
                        <w:dataBinding w:prefixMappings="xmlns:ns0='http://purl.org/dc/elements/1.1/' xmlns:ns1='http://schemas.openxmlformats.org/package/2006/metadata/core-properties' " w:xpath="/ns1:coreProperties[1]/ns0:title[1]" w:storeItemID="{6C3C8BC8-F283-45AE-878A-BAB7291924A1}"/>
                        <w:text/>
                      </w:sdtPr>
                      <w:sdtContent>
                        <w:p w14:paraId="5F09F07B" w14:textId="77777777" w:rsidR="00D22CF2" w:rsidRDefault="00D22CF2" w:rsidP="00B538B2">
                          <w:r>
                            <w:rPr>
                              <w:b/>
                              <w:sz w:val="44"/>
                            </w:rPr>
                            <w:t>Formation à l'utilisation du VDR-4</w:t>
                          </w:r>
                        </w:p>
                      </w:sdtContent>
                    </w:sdt>
                  </w:txbxContent>
                </v:textbox>
                <w10:wrap type="topAndBottom" anchorx="margin" anchory="margin"/>
              </v:shape>
            </w:pict>
          </mc:Fallback>
        </mc:AlternateContent>
      </w:r>
      <w:r w:rsidRPr="005158EC">
        <w:rPr>
          <w:i/>
          <w:noProof/>
          <w:highlight w:val="yellow"/>
          <w:lang w:eastAsia="fr-CA"/>
        </w:rPr>
        <mc:AlternateContent>
          <mc:Choice Requires="wps">
            <w:drawing>
              <wp:anchor distT="0" distB="0" distL="114300" distR="114300" simplePos="0" relativeHeight="251669504" behindDoc="0" locked="0" layoutInCell="1" allowOverlap="1" wp14:anchorId="0316D8E7" wp14:editId="1E8BBD2F">
                <wp:simplePos x="0" y="0"/>
                <wp:positionH relativeFrom="leftMargin">
                  <wp:posOffset>2923540</wp:posOffset>
                </wp:positionH>
                <wp:positionV relativeFrom="margin">
                  <wp:posOffset>1892300</wp:posOffset>
                </wp:positionV>
                <wp:extent cx="4319905" cy="407670"/>
                <wp:effectExtent l="0" t="0" r="4445" b="0"/>
                <wp:wrapTopAndBottom/>
                <wp:docPr id="7" name="Zone de texte 7"/>
                <wp:cNvGraphicFramePr/>
                <a:graphic xmlns:a="http://schemas.openxmlformats.org/drawingml/2006/main">
                  <a:graphicData uri="http://schemas.microsoft.com/office/word/2010/wordprocessingShape">
                    <wps:wsp>
                      <wps:cNvSpPr txBox="1"/>
                      <wps:spPr>
                        <a:xfrm>
                          <a:off x="0" y="0"/>
                          <a:ext cx="4319905" cy="407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516B9" w14:textId="77777777" w:rsidR="00D22CF2" w:rsidRPr="002206C3" w:rsidRDefault="00D22CF2" w:rsidP="002206C3">
                            <w:pPr>
                              <w:pStyle w:val="Pagedegarde-Soustitre"/>
                              <w:rPr>
                                <w:sz w:val="28"/>
                              </w:rPr>
                            </w:pPr>
                            <w:r>
                              <w:rPr>
                                <w:sz w:val="28"/>
                              </w:rPr>
                              <w:t>Notes de cours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left:0;text-align:left;margin-left:230.2pt;margin-top:149pt;width:340.15pt;height:32.1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" fillcolor="white [3201]" stroked="f" strokeweight=".5pt">
                <v:textbox>
                  <w:txbxContent>
                    <w:p w14:paraId="1FD516B9" w14:textId="77777777" w:rsidR="00D22CF2" w:rsidRPr="002206C3" w:rsidRDefault="00D22CF2" w:rsidP="002206C3">
                      <w:pPr>
                        <w:pStyle w:val="Pagedegarde-Soustitre"/>
                        <w:rPr>
                          <w:sz w:val="28"/>
                        </w:rPr>
                      </w:pPr>
                      <w:r>
                        <w:rPr>
                          <w:sz w:val="28"/>
                        </w:rPr>
                        <w:t>Notes de cours</w:t>
                      </w:r>
                    </w:p>
                  </w:txbxContent>
                </v:textbox>
                <w10:wrap type="topAndBottom" anchorx="margin" anchory="margin"/>
              </v:shape>
            </w:pict>
          </mc:Fallback>
        </mc:AlternateContent>
      </w:r>
      <w:r w:rsidR="00D1211E" w:rsidRPr="005158EC">
        <w:rPr>
          <w:i/>
          <w:noProof/>
          <w:highlight w:val="yellow"/>
          <w:lang w:eastAsia="fr-CA"/>
        </w:rPr>
        <mc:AlternateContent>
          <mc:Choice Requires="wps">
            <w:drawing>
              <wp:anchor distT="0" distB="0" distL="114300" distR="114300" simplePos="0" relativeHeight="251674624" behindDoc="0" locked="0" layoutInCell="1" allowOverlap="1" wp14:anchorId="71E56E71" wp14:editId="09CAE901">
                <wp:simplePos x="0" y="0"/>
                <wp:positionH relativeFrom="leftMargin">
                  <wp:posOffset>2923540</wp:posOffset>
                </wp:positionH>
                <wp:positionV relativeFrom="paragraph">
                  <wp:posOffset>191135</wp:posOffset>
                </wp:positionV>
                <wp:extent cx="3549015" cy="42481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549015" cy="424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7C22E" w14:textId="77777777" w:rsidR="00D22CF2" w:rsidRDefault="00D22CF2" w:rsidP="00BA46E5">
                            <w:pPr>
                              <w:pStyle w:val="Pagedegarde-Service"/>
                            </w:pPr>
                            <w:r>
                              <w:t>Services d’inhalothérapie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8" type="#_x0000_t202" style="position:absolute;left:0;text-align:left;margin-left:230.2pt;margin-top:15.05pt;width:279.45pt;height:33.4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" fillcolor="white [3201]" stroked="f" strokeweight=".5pt">
                <v:textbox>
                  <w:txbxContent>
                    <w:p w14:paraId="3627C22E" w14:textId="77777777" w:rsidR="00D22CF2" w:rsidRDefault="00D22CF2" w:rsidP="00BA46E5">
                      <w:pPr>
                        <w:pStyle w:val="Pagedegarde-Service"/>
                      </w:pPr>
                      <w:r>
                        <w:t>Services d’inhalothérapie</w:t>
                      </w:r>
                    </w:p>
                  </w:txbxContent>
                </v:textbox>
                <w10:wrap anchorx="margin"/>
              </v:shape>
            </w:pict>
          </mc:Fallback>
        </mc:AlternateContent>
      </w:r>
      <w:r w:rsidR="002329EB" w:rsidRPr="005158EC">
        <w:rPr>
          <w:i/>
          <w:noProof/>
          <w:highlight w:val="yellow"/>
          <w:lang w:eastAsia="fr-CA"/>
        </w:rPr>
        <mc:AlternateContent>
          <mc:Choice Requires="wps">
            <w:drawing>
              <wp:anchor distT="0" distB="0" distL="114300" distR="114300" simplePos="0" relativeHeight="251672576" behindDoc="0" locked="0" layoutInCell="1" allowOverlap="1" wp14:anchorId="485979E5" wp14:editId="2BA61850">
                <wp:simplePos x="0" y="0"/>
                <wp:positionH relativeFrom="leftMargin">
                  <wp:posOffset>2923540</wp:posOffset>
                </wp:positionH>
                <wp:positionV relativeFrom="paragraph">
                  <wp:posOffset>7261860</wp:posOffset>
                </wp:positionV>
                <wp:extent cx="3549015" cy="38227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549015" cy="382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25C89" w14:textId="77777777" w:rsidR="00D22CF2" w:rsidRPr="00BA46E5" w:rsidRDefault="00D22CF2" w:rsidP="00BA46E5">
                            <w:pPr>
                              <w:pStyle w:val="Pagedegarde-Service"/>
                            </w:pPr>
                            <w:r w:rsidRPr="00BA46E5">
                              <w:t>Centre hospitalier de l’Université de Montréal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left:0;text-align:left;margin-left:230.2pt;margin-top:571.8pt;width:279.45pt;height:30.1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" fillcolor="white [3201]" stroked="f" strokeweight=".5pt">
                <v:textbox>
                  <w:txbxContent>
                    <w:p w14:paraId="7E325C89" w14:textId="77777777" w:rsidR="00D22CF2" w:rsidRPr="00BA46E5" w:rsidRDefault="00D22CF2" w:rsidP="00BA46E5">
                      <w:pPr>
                        <w:pStyle w:val="Pagedegarde-Service"/>
                      </w:pPr>
                      <w:r w:rsidRPr="00BA46E5">
                        <w:t>Centre hospitalier de l’Université de Montréal</w:t>
                      </w:r>
                    </w:p>
                  </w:txbxContent>
                </v:textbox>
                <w10:wrap anchorx="margin"/>
              </v:shape>
            </w:pict>
          </mc:Fallback>
        </mc:AlternateContent>
      </w:r>
      <w:r w:rsidR="00F01860" w:rsidRPr="005158EC">
        <w:rPr>
          <w:i/>
          <w:noProof/>
          <w:highlight w:val="yellow"/>
          <w:lang w:eastAsia="fr-CA"/>
        </w:rPr>
        <mc:AlternateContent>
          <mc:Choice Requires="wps">
            <w:drawing>
              <wp:anchor distT="0" distB="0" distL="114300" distR="114300" simplePos="0" relativeHeight="251671552" behindDoc="0" locked="0" layoutInCell="1" allowOverlap="1" wp14:anchorId="1DFF91E7" wp14:editId="708D006A">
                <wp:simplePos x="0" y="0"/>
                <wp:positionH relativeFrom="margin">
                  <wp:posOffset>1551940</wp:posOffset>
                </wp:positionH>
                <wp:positionV relativeFrom="margin">
                  <wp:posOffset>0</wp:posOffset>
                </wp:positionV>
                <wp:extent cx="0" cy="8490585"/>
                <wp:effectExtent l="19050" t="0" r="19050" b="5715"/>
                <wp:wrapSquare wrapText="bothSides"/>
                <wp:docPr id="8" name="Connecteur droit 8"/>
                <wp:cNvGraphicFramePr/>
                <a:graphic xmlns:a="http://schemas.openxmlformats.org/drawingml/2006/main">
                  <a:graphicData uri="http://schemas.microsoft.com/office/word/2010/wordprocessingShape">
                    <wps:wsp>
                      <wps:cNvCnPr/>
                      <wps:spPr>
                        <a:xfrm>
                          <a:off x="0" y="0"/>
                          <a:ext cx="0" cy="849058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B5E4125" id="Connecteur droit 8"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margin" from="122.2pt,0" to="122.2pt,6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" strokecolor="#5a5a5a [2109]" strokeweight="2.25pt">
                <w10:wrap type="square" anchorx="margin" anchory="margin"/>
              </v:line>
            </w:pict>
          </mc:Fallback>
        </mc:AlternateContent>
      </w:r>
      <w:r w:rsidR="00F01860" w:rsidRPr="005158EC">
        <w:rPr>
          <w:i/>
          <w:noProof/>
          <w:highlight w:val="yellow"/>
          <w:lang w:eastAsia="fr-CA"/>
        </w:rPr>
        <mc:AlternateContent>
          <mc:Choice Requires="wps">
            <w:drawing>
              <wp:anchor distT="0" distB="0" distL="114300" distR="114300" simplePos="0" relativeHeight="251665408" behindDoc="0" locked="0" layoutInCell="1" allowOverlap="1" wp14:anchorId="6C55D6DE" wp14:editId="3421064C">
                <wp:simplePos x="0" y="0"/>
                <wp:positionH relativeFrom="leftMargin">
                  <wp:posOffset>2924810</wp:posOffset>
                </wp:positionH>
                <wp:positionV relativeFrom="margin">
                  <wp:posOffset>7642225</wp:posOffset>
                </wp:positionV>
                <wp:extent cx="1719580" cy="313690"/>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719580"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F44DC" w14:textId="77777777" w:rsidR="00D22CF2" w:rsidRPr="00BA46E5" w:rsidRDefault="00D22CF2" w:rsidP="002356E9">
                            <w:pPr>
                              <w:rPr>
                                <w:b/>
                              </w:rPr>
                            </w:pPr>
                            <w:r>
                              <w:rPr>
                                <w:b/>
                              </w:rPr>
                              <w:t>Octobre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left:0;text-align:left;margin-left:230.3pt;margin-top:601.75pt;width:135.4pt;height:24.7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" fillcolor="white [3201]" stroked="f" strokeweight=".5pt">
                <v:textbox>
                  <w:txbxContent>
                    <w:p w14:paraId="583F44DC" w14:textId="77777777" w:rsidR="00D22CF2" w:rsidRPr="00BA46E5" w:rsidRDefault="00D22CF2" w:rsidP="002356E9">
                      <w:pPr>
                        <w:rPr>
                          <w:b/>
                        </w:rPr>
                      </w:pPr>
                      <w:r>
                        <w:rPr>
                          <w:b/>
                        </w:rPr>
                        <w:t>Octobre 2015</w:t>
                      </w:r>
                    </w:p>
                  </w:txbxContent>
                </v:textbox>
                <w10:wrap type="topAndBottom" anchorx="margin" anchory="margin"/>
              </v:shape>
            </w:pict>
          </mc:Fallback>
        </mc:AlternateContent>
      </w:r>
      <w:r w:rsidR="00F01860" w:rsidRPr="005158EC">
        <w:rPr>
          <w:i/>
          <w:noProof/>
          <w:highlight w:val="yellow"/>
          <w:lang w:eastAsia="fr-CA"/>
        </w:rPr>
        <mc:AlternateContent>
          <mc:Choice Requires="wps">
            <w:drawing>
              <wp:anchor distT="0" distB="0" distL="114300" distR="114300" simplePos="0" relativeHeight="251661312" behindDoc="0" locked="0" layoutInCell="1" allowOverlap="1" wp14:anchorId="71FB70FE" wp14:editId="562AA2E1">
                <wp:simplePos x="0" y="0"/>
                <wp:positionH relativeFrom="leftMargin">
                  <wp:posOffset>2924810</wp:posOffset>
                </wp:positionH>
                <wp:positionV relativeFrom="margin">
                  <wp:posOffset>5895340</wp:posOffset>
                </wp:positionV>
                <wp:extent cx="4319905" cy="1132205"/>
                <wp:effectExtent l="0" t="0" r="4445" b="0"/>
                <wp:wrapTopAndBottom/>
                <wp:docPr id="2" name="Zone de texte 2"/>
                <wp:cNvGraphicFramePr/>
                <a:graphic xmlns:a="http://schemas.openxmlformats.org/drawingml/2006/main">
                  <a:graphicData uri="http://schemas.microsoft.com/office/word/2010/wordprocessingShape">
                    <wps:wsp>
                      <wps:cNvSpPr txBox="1"/>
                      <wps:spPr>
                        <a:xfrm>
                          <a:off x="0" y="0"/>
                          <a:ext cx="4319905" cy="1132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4BE07" w14:textId="77777777" w:rsidR="00D22CF2" w:rsidRPr="00BA46E5" w:rsidRDefault="00D22CF2" w:rsidP="002356E9">
                            <w:pPr>
                              <w:rPr>
                                <w:i/>
                              </w:rPr>
                            </w:pPr>
                            <w:r w:rsidRPr="00BA46E5">
                              <w:rPr>
                                <w:i/>
                              </w:rPr>
                              <w:t>Préparé par :</w:t>
                            </w:r>
                          </w:p>
                          <w:p w14:paraId="393AD90D" w14:textId="77777777" w:rsidR="00D22CF2" w:rsidRPr="00BA46E5" w:rsidRDefault="00D22CF2" w:rsidP="002356E9">
                            <w:r>
                              <w:t>Nicolas Blais St-Laurent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left:0;text-align:left;margin-left:230.3pt;margin-top:464.2pt;width:340.15pt;height:89.1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" fillcolor="white [3201]" stroked="f" strokeweight=".5pt">
                <v:textbox>
                  <w:txbxContent>
                    <w:p w14:paraId="0544BE07" w14:textId="77777777" w:rsidR="00D22CF2" w:rsidRPr="00BA46E5" w:rsidRDefault="00D22CF2" w:rsidP="002356E9">
                      <w:pPr>
                        <w:rPr>
                          <w:i/>
                        </w:rPr>
                      </w:pPr>
                      <w:r w:rsidRPr="00BA46E5">
                        <w:rPr>
                          <w:i/>
                        </w:rPr>
                        <w:t>Préparé par :</w:t>
                      </w:r>
                    </w:p>
                    <w:p w14:paraId="393AD90D" w14:textId="77777777" w:rsidR="00D22CF2" w:rsidRPr="00BA46E5" w:rsidRDefault="00D22CF2" w:rsidP="002356E9">
                      <w:r>
                        <w:t>Nicolas Blais St-Laurent</w:t>
                      </w:r>
                    </w:p>
                  </w:txbxContent>
                </v:textbox>
                <w10:wrap type="topAndBottom" anchorx="margin" anchory="margin"/>
              </v:shape>
            </w:pict>
          </mc:Fallback>
        </mc:AlternateContent>
      </w:r>
      <w:r w:rsidR="002356E9" w:rsidRPr="005158EC">
        <w:rPr>
          <w:i/>
          <w:noProof/>
          <w:highlight w:val="yellow"/>
          <w:lang w:eastAsia="fr-CA"/>
        </w:rPr>
        <w:drawing>
          <wp:anchor distT="0" distB="0" distL="114300" distR="114300" simplePos="0" relativeHeight="251662336" behindDoc="0" locked="0" layoutInCell="1" allowOverlap="1" wp14:anchorId="3CB76D14" wp14:editId="63E05BD9">
            <wp:simplePos x="1139825" y="7801610"/>
            <wp:positionH relativeFrom="margin">
              <wp:align>left</wp:align>
            </wp:positionH>
            <wp:positionV relativeFrom="margin">
              <wp:align>top</wp:align>
            </wp:positionV>
            <wp:extent cx="1210945" cy="10801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HUM - Ancien - Noir.emf"/>
                    <pic:cNvPicPr/>
                  </pic:nvPicPr>
                  <pic:blipFill rotWithShape="1">
                    <a:blip r:embed="rId9">
                      <a:extLst>
                        <a:ext uri="{28A0092B-C50C-407E-A947-70E740481C1C}">
                          <a14:useLocalDpi xmlns:a14="http://schemas.microsoft.com/office/drawing/2010/main" val="0"/>
                        </a:ext>
                      </a:extLst>
                    </a:blip>
                    <a:srcRect r="29655" b="24568"/>
                    <a:stretch/>
                  </pic:blipFill>
                  <pic:spPr bwMode="auto">
                    <a:xfrm>
                      <a:off x="0" y="0"/>
                      <a:ext cx="1214559" cy="1083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56E9" w:rsidRPr="00ED31EF">
        <w:rPr>
          <w:i/>
          <w:sz w:val="24"/>
        </w:rPr>
        <w:br w:type="page"/>
      </w:r>
    </w:p>
    <w:sdt>
      <w:sdtPr>
        <w:rPr>
          <w:rFonts w:eastAsiaTheme="minorHAnsi" w:cstheme="minorBidi"/>
          <w:b w:val="0"/>
          <w:bCs w:val="0"/>
          <w:sz w:val="22"/>
          <w:szCs w:val="22"/>
          <w:lang w:val="fr-FR" w:eastAsia="en-US"/>
        </w:rPr>
        <w:id w:val="381064453"/>
        <w:docPartObj>
          <w:docPartGallery w:val="Table of Contents"/>
          <w:docPartUnique/>
        </w:docPartObj>
      </w:sdtPr>
      <w:sdtEndPr>
        <w:rPr>
          <w:sz w:val="20"/>
        </w:rPr>
      </w:sdtEndPr>
      <w:sdtContent>
        <w:p w14:paraId="2D330522" w14:textId="77777777" w:rsidR="003E2720" w:rsidRDefault="003E2720">
          <w:pPr>
            <w:pStyle w:val="En-ttedetabledesmatires"/>
          </w:pPr>
          <w:r>
            <w:rPr>
              <w:lang w:val="fr-FR"/>
            </w:rPr>
            <w:t>Contenu</w:t>
          </w:r>
        </w:p>
        <w:p w14:paraId="1958B7F4" w14:textId="77777777" w:rsidR="00B216EE" w:rsidRDefault="00056572">
          <w:pPr>
            <w:pStyle w:val="TM1"/>
            <w:tabs>
              <w:tab w:val="right" w:leader="dot" w:pos="8636"/>
            </w:tabs>
            <w:rPr>
              <w:rFonts w:asciiTheme="minorHAnsi" w:eastAsiaTheme="minorEastAsia" w:hAnsiTheme="minorHAnsi"/>
              <w:noProof/>
              <w:sz w:val="22"/>
              <w:lang w:eastAsia="fr-CA"/>
            </w:rPr>
          </w:pPr>
          <w:r>
            <w:fldChar w:fldCharType="begin"/>
          </w:r>
          <w:r>
            <w:instrText xml:space="preserve"> TOC \o "1-2" \h \z \u </w:instrText>
          </w:r>
          <w:r>
            <w:fldChar w:fldCharType="separate"/>
          </w:r>
          <w:hyperlink w:anchor="_Toc454365189" w:history="1">
            <w:r w:rsidR="00B216EE" w:rsidRPr="00CD3BC9">
              <w:rPr>
                <w:rStyle w:val="Lienhypertexte"/>
                <w:noProof/>
              </w:rPr>
              <w:t>Module 1 : Généralités</w:t>
            </w:r>
            <w:r w:rsidR="00B216EE">
              <w:rPr>
                <w:noProof/>
                <w:webHidden/>
              </w:rPr>
              <w:tab/>
            </w:r>
            <w:r w:rsidR="00B216EE">
              <w:rPr>
                <w:noProof/>
                <w:webHidden/>
              </w:rPr>
              <w:fldChar w:fldCharType="begin"/>
            </w:r>
            <w:r w:rsidR="00B216EE">
              <w:rPr>
                <w:noProof/>
                <w:webHidden/>
              </w:rPr>
              <w:instrText xml:space="preserve"> PAGEREF _Toc454365189 \h </w:instrText>
            </w:r>
            <w:r w:rsidR="00B216EE">
              <w:rPr>
                <w:noProof/>
                <w:webHidden/>
              </w:rPr>
            </w:r>
            <w:r w:rsidR="00B216EE">
              <w:rPr>
                <w:noProof/>
                <w:webHidden/>
              </w:rPr>
              <w:fldChar w:fldCharType="separate"/>
            </w:r>
            <w:r w:rsidR="00131434">
              <w:rPr>
                <w:noProof/>
                <w:webHidden/>
              </w:rPr>
              <w:t>3</w:t>
            </w:r>
            <w:r w:rsidR="00B216EE">
              <w:rPr>
                <w:noProof/>
                <w:webHidden/>
              </w:rPr>
              <w:fldChar w:fldCharType="end"/>
            </w:r>
          </w:hyperlink>
        </w:p>
        <w:p w14:paraId="7B95D3DE"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0" w:history="1">
            <w:r w:rsidR="00B216EE" w:rsidRPr="00CD3BC9">
              <w:rPr>
                <w:rStyle w:val="Lienhypertexte"/>
                <w:noProof/>
              </w:rPr>
              <w:t>1.1</w:t>
            </w:r>
            <w:r w:rsidR="00B216EE">
              <w:rPr>
                <w:rFonts w:asciiTheme="minorHAnsi" w:eastAsiaTheme="minorEastAsia" w:hAnsiTheme="minorHAnsi"/>
                <w:noProof/>
                <w:sz w:val="22"/>
                <w:lang w:eastAsia="fr-CA"/>
              </w:rPr>
              <w:tab/>
            </w:r>
            <w:r w:rsidR="00B216EE" w:rsidRPr="00CD3BC9">
              <w:rPr>
                <w:rStyle w:val="Lienhypertexte"/>
                <w:noProof/>
              </w:rPr>
              <w:t>Introduction</w:t>
            </w:r>
            <w:r w:rsidR="00B216EE">
              <w:rPr>
                <w:noProof/>
                <w:webHidden/>
              </w:rPr>
              <w:tab/>
            </w:r>
            <w:r w:rsidR="00B216EE">
              <w:rPr>
                <w:noProof/>
                <w:webHidden/>
              </w:rPr>
              <w:fldChar w:fldCharType="begin"/>
            </w:r>
            <w:r w:rsidR="00B216EE">
              <w:rPr>
                <w:noProof/>
                <w:webHidden/>
              </w:rPr>
              <w:instrText xml:space="preserve"> PAGEREF _Toc454365190 \h </w:instrText>
            </w:r>
            <w:r w:rsidR="00B216EE">
              <w:rPr>
                <w:noProof/>
                <w:webHidden/>
              </w:rPr>
            </w:r>
            <w:r w:rsidR="00B216EE">
              <w:rPr>
                <w:noProof/>
                <w:webHidden/>
              </w:rPr>
              <w:fldChar w:fldCharType="separate"/>
            </w:r>
            <w:r w:rsidR="00131434">
              <w:rPr>
                <w:noProof/>
                <w:webHidden/>
              </w:rPr>
              <w:t>3</w:t>
            </w:r>
            <w:r w:rsidR="00B216EE">
              <w:rPr>
                <w:noProof/>
                <w:webHidden/>
              </w:rPr>
              <w:fldChar w:fldCharType="end"/>
            </w:r>
          </w:hyperlink>
        </w:p>
        <w:p w14:paraId="3DEDEFBF"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1" w:history="1">
            <w:r w:rsidR="00B216EE" w:rsidRPr="00CD3BC9">
              <w:rPr>
                <w:rStyle w:val="Lienhypertexte"/>
                <w:noProof/>
              </w:rPr>
              <w:t>1.2</w:t>
            </w:r>
            <w:r w:rsidR="00B216EE">
              <w:rPr>
                <w:rFonts w:asciiTheme="minorHAnsi" w:eastAsiaTheme="minorEastAsia" w:hAnsiTheme="minorHAnsi"/>
                <w:noProof/>
                <w:sz w:val="22"/>
                <w:lang w:eastAsia="fr-CA"/>
              </w:rPr>
              <w:tab/>
            </w:r>
            <w:r w:rsidR="00B216EE" w:rsidRPr="00CD3BC9">
              <w:rPr>
                <w:rStyle w:val="Lienhypertexte"/>
                <w:noProof/>
              </w:rPr>
              <w:t>Vocabulaire</w:t>
            </w:r>
            <w:r w:rsidR="00B216EE">
              <w:rPr>
                <w:noProof/>
                <w:webHidden/>
              </w:rPr>
              <w:tab/>
            </w:r>
            <w:r w:rsidR="00B216EE">
              <w:rPr>
                <w:noProof/>
                <w:webHidden/>
              </w:rPr>
              <w:fldChar w:fldCharType="begin"/>
            </w:r>
            <w:r w:rsidR="00B216EE">
              <w:rPr>
                <w:noProof/>
                <w:webHidden/>
              </w:rPr>
              <w:instrText xml:space="preserve"> PAGEREF _Toc454365191 \h </w:instrText>
            </w:r>
            <w:r w:rsidR="00B216EE">
              <w:rPr>
                <w:noProof/>
                <w:webHidden/>
              </w:rPr>
            </w:r>
            <w:r w:rsidR="00B216EE">
              <w:rPr>
                <w:noProof/>
                <w:webHidden/>
              </w:rPr>
              <w:fldChar w:fldCharType="separate"/>
            </w:r>
            <w:r w:rsidR="00131434">
              <w:rPr>
                <w:noProof/>
                <w:webHidden/>
              </w:rPr>
              <w:t>3</w:t>
            </w:r>
            <w:r w:rsidR="00B216EE">
              <w:rPr>
                <w:noProof/>
                <w:webHidden/>
              </w:rPr>
              <w:fldChar w:fldCharType="end"/>
            </w:r>
          </w:hyperlink>
        </w:p>
        <w:p w14:paraId="6C135537"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2" w:history="1">
            <w:r w:rsidR="00B216EE" w:rsidRPr="00CD3BC9">
              <w:rPr>
                <w:rStyle w:val="Lienhypertexte"/>
                <w:noProof/>
              </w:rPr>
              <w:t>1.3</w:t>
            </w:r>
            <w:r w:rsidR="00B216EE">
              <w:rPr>
                <w:rFonts w:asciiTheme="minorHAnsi" w:eastAsiaTheme="minorEastAsia" w:hAnsiTheme="minorHAnsi"/>
                <w:noProof/>
                <w:sz w:val="22"/>
                <w:lang w:eastAsia="fr-CA"/>
              </w:rPr>
              <w:tab/>
            </w:r>
            <w:r w:rsidR="00B216EE" w:rsidRPr="00CD3BC9">
              <w:rPr>
                <w:rStyle w:val="Lienhypertexte"/>
                <w:noProof/>
              </w:rPr>
              <w:t>Notion de ventilation à haute fréquence</w:t>
            </w:r>
            <w:r w:rsidR="00B216EE">
              <w:rPr>
                <w:noProof/>
                <w:webHidden/>
              </w:rPr>
              <w:tab/>
            </w:r>
            <w:r w:rsidR="00B216EE">
              <w:rPr>
                <w:noProof/>
                <w:webHidden/>
              </w:rPr>
              <w:fldChar w:fldCharType="begin"/>
            </w:r>
            <w:r w:rsidR="00B216EE">
              <w:rPr>
                <w:noProof/>
                <w:webHidden/>
              </w:rPr>
              <w:instrText xml:space="preserve"> PAGEREF _Toc454365192 \h </w:instrText>
            </w:r>
            <w:r w:rsidR="00B216EE">
              <w:rPr>
                <w:noProof/>
                <w:webHidden/>
              </w:rPr>
            </w:r>
            <w:r w:rsidR="00B216EE">
              <w:rPr>
                <w:noProof/>
                <w:webHidden/>
              </w:rPr>
              <w:fldChar w:fldCharType="separate"/>
            </w:r>
            <w:r w:rsidR="00131434">
              <w:rPr>
                <w:noProof/>
                <w:webHidden/>
              </w:rPr>
              <w:t>3</w:t>
            </w:r>
            <w:r w:rsidR="00B216EE">
              <w:rPr>
                <w:noProof/>
                <w:webHidden/>
              </w:rPr>
              <w:fldChar w:fldCharType="end"/>
            </w:r>
          </w:hyperlink>
        </w:p>
        <w:p w14:paraId="3CB90F39"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3" w:history="1">
            <w:r w:rsidR="00B216EE" w:rsidRPr="00CD3BC9">
              <w:rPr>
                <w:rStyle w:val="Lienhypertexte"/>
                <w:noProof/>
              </w:rPr>
              <w:t>1.4</w:t>
            </w:r>
            <w:r w:rsidR="00B216EE">
              <w:rPr>
                <w:rFonts w:asciiTheme="minorHAnsi" w:eastAsiaTheme="minorEastAsia" w:hAnsiTheme="minorHAnsi"/>
                <w:noProof/>
                <w:sz w:val="22"/>
                <w:lang w:eastAsia="fr-CA"/>
              </w:rPr>
              <w:tab/>
            </w:r>
            <w:r w:rsidR="00B216EE" w:rsidRPr="00CD3BC9">
              <w:rPr>
                <w:rStyle w:val="Lienhypertexte"/>
                <w:noProof/>
              </w:rPr>
              <w:t>Particularité du VDR-4</w:t>
            </w:r>
            <w:r w:rsidR="00B216EE">
              <w:rPr>
                <w:noProof/>
                <w:webHidden/>
              </w:rPr>
              <w:tab/>
            </w:r>
            <w:r w:rsidR="00B216EE">
              <w:rPr>
                <w:noProof/>
                <w:webHidden/>
              </w:rPr>
              <w:fldChar w:fldCharType="begin"/>
            </w:r>
            <w:r w:rsidR="00B216EE">
              <w:rPr>
                <w:noProof/>
                <w:webHidden/>
              </w:rPr>
              <w:instrText xml:space="preserve"> PAGEREF _Toc454365193 \h </w:instrText>
            </w:r>
            <w:r w:rsidR="00B216EE">
              <w:rPr>
                <w:noProof/>
                <w:webHidden/>
              </w:rPr>
            </w:r>
            <w:r w:rsidR="00B216EE">
              <w:rPr>
                <w:noProof/>
                <w:webHidden/>
              </w:rPr>
              <w:fldChar w:fldCharType="separate"/>
            </w:r>
            <w:r w:rsidR="00131434">
              <w:rPr>
                <w:noProof/>
                <w:webHidden/>
              </w:rPr>
              <w:t>4</w:t>
            </w:r>
            <w:r w:rsidR="00B216EE">
              <w:rPr>
                <w:noProof/>
                <w:webHidden/>
              </w:rPr>
              <w:fldChar w:fldCharType="end"/>
            </w:r>
          </w:hyperlink>
        </w:p>
        <w:p w14:paraId="2289DB72" w14:textId="77777777" w:rsidR="00B216EE" w:rsidRDefault="00D22CF2">
          <w:pPr>
            <w:pStyle w:val="TM1"/>
            <w:tabs>
              <w:tab w:val="right" w:leader="dot" w:pos="8636"/>
            </w:tabs>
            <w:rPr>
              <w:rFonts w:asciiTheme="minorHAnsi" w:eastAsiaTheme="minorEastAsia" w:hAnsiTheme="minorHAnsi"/>
              <w:noProof/>
              <w:sz w:val="22"/>
              <w:lang w:eastAsia="fr-CA"/>
            </w:rPr>
          </w:pPr>
          <w:hyperlink w:anchor="_Toc454365194" w:history="1">
            <w:r w:rsidR="00B216EE" w:rsidRPr="00CD3BC9">
              <w:rPr>
                <w:rStyle w:val="Lienhypertexte"/>
                <w:noProof/>
              </w:rPr>
              <w:t>Module 2 : Composantes du système</w:t>
            </w:r>
            <w:r w:rsidR="00B216EE">
              <w:rPr>
                <w:noProof/>
                <w:webHidden/>
              </w:rPr>
              <w:tab/>
            </w:r>
            <w:r w:rsidR="00B216EE">
              <w:rPr>
                <w:noProof/>
                <w:webHidden/>
              </w:rPr>
              <w:fldChar w:fldCharType="begin"/>
            </w:r>
            <w:r w:rsidR="00B216EE">
              <w:rPr>
                <w:noProof/>
                <w:webHidden/>
              </w:rPr>
              <w:instrText xml:space="preserve"> PAGEREF _Toc454365194 \h </w:instrText>
            </w:r>
            <w:r w:rsidR="00B216EE">
              <w:rPr>
                <w:noProof/>
                <w:webHidden/>
              </w:rPr>
            </w:r>
            <w:r w:rsidR="00B216EE">
              <w:rPr>
                <w:noProof/>
                <w:webHidden/>
              </w:rPr>
              <w:fldChar w:fldCharType="separate"/>
            </w:r>
            <w:r w:rsidR="00131434">
              <w:rPr>
                <w:noProof/>
                <w:webHidden/>
              </w:rPr>
              <w:t>5</w:t>
            </w:r>
            <w:r w:rsidR="00B216EE">
              <w:rPr>
                <w:noProof/>
                <w:webHidden/>
              </w:rPr>
              <w:fldChar w:fldCharType="end"/>
            </w:r>
          </w:hyperlink>
        </w:p>
        <w:p w14:paraId="1DB460CF"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5" w:history="1">
            <w:r w:rsidR="00B216EE" w:rsidRPr="00CD3BC9">
              <w:rPr>
                <w:rStyle w:val="Lienhypertexte"/>
                <w:noProof/>
              </w:rPr>
              <w:t>2.1</w:t>
            </w:r>
            <w:r w:rsidR="00B216EE">
              <w:rPr>
                <w:rFonts w:asciiTheme="minorHAnsi" w:eastAsiaTheme="minorEastAsia" w:hAnsiTheme="minorHAnsi"/>
                <w:noProof/>
                <w:sz w:val="22"/>
                <w:lang w:eastAsia="fr-CA"/>
              </w:rPr>
              <w:tab/>
            </w:r>
            <w:r w:rsidR="00B216EE" w:rsidRPr="00CD3BC9">
              <w:rPr>
                <w:rStyle w:val="Lienhypertexte"/>
                <w:noProof/>
              </w:rPr>
              <w:t>Module de contrôle</w:t>
            </w:r>
            <w:r w:rsidR="00B216EE">
              <w:rPr>
                <w:noProof/>
                <w:webHidden/>
              </w:rPr>
              <w:tab/>
            </w:r>
            <w:r w:rsidR="00B216EE">
              <w:rPr>
                <w:noProof/>
                <w:webHidden/>
              </w:rPr>
              <w:fldChar w:fldCharType="begin"/>
            </w:r>
            <w:r w:rsidR="00B216EE">
              <w:rPr>
                <w:noProof/>
                <w:webHidden/>
              </w:rPr>
              <w:instrText xml:space="preserve"> PAGEREF _Toc454365195 \h </w:instrText>
            </w:r>
            <w:r w:rsidR="00B216EE">
              <w:rPr>
                <w:noProof/>
                <w:webHidden/>
              </w:rPr>
            </w:r>
            <w:r w:rsidR="00B216EE">
              <w:rPr>
                <w:noProof/>
                <w:webHidden/>
              </w:rPr>
              <w:fldChar w:fldCharType="separate"/>
            </w:r>
            <w:r w:rsidR="00131434">
              <w:rPr>
                <w:noProof/>
                <w:webHidden/>
              </w:rPr>
              <w:t>5</w:t>
            </w:r>
            <w:r w:rsidR="00B216EE">
              <w:rPr>
                <w:noProof/>
                <w:webHidden/>
              </w:rPr>
              <w:fldChar w:fldCharType="end"/>
            </w:r>
          </w:hyperlink>
        </w:p>
        <w:p w14:paraId="2BF2A81D"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6" w:history="1">
            <w:r w:rsidR="00B216EE" w:rsidRPr="00CD3BC9">
              <w:rPr>
                <w:rStyle w:val="Lienhypertexte"/>
                <w:noProof/>
              </w:rPr>
              <w:t>2.2</w:t>
            </w:r>
            <w:r w:rsidR="00B216EE">
              <w:rPr>
                <w:rFonts w:asciiTheme="minorHAnsi" w:eastAsiaTheme="minorEastAsia" w:hAnsiTheme="minorHAnsi"/>
                <w:noProof/>
                <w:sz w:val="22"/>
                <w:lang w:eastAsia="fr-CA"/>
              </w:rPr>
              <w:tab/>
            </w:r>
            <w:r w:rsidR="00B216EE" w:rsidRPr="00CD3BC9">
              <w:rPr>
                <w:rStyle w:val="Lienhypertexte"/>
                <w:noProof/>
              </w:rPr>
              <w:t>Phasitron</w:t>
            </w:r>
            <w:r w:rsidR="00B216EE">
              <w:rPr>
                <w:noProof/>
                <w:webHidden/>
              </w:rPr>
              <w:tab/>
            </w:r>
            <w:r w:rsidR="00B216EE">
              <w:rPr>
                <w:noProof/>
                <w:webHidden/>
              </w:rPr>
              <w:fldChar w:fldCharType="begin"/>
            </w:r>
            <w:r w:rsidR="00B216EE">
              <w:rPr>
                <w:noProof/>
                <w:webHidden/>
              </w:rPr>
              <w:instrText xml:space="preserve"> PAGEREF _Toc454365196 \h </w:instrText>
            </w:r>
            <w:r w:rsidR="00B216EE">
              <w:rPr>
                <w:noProof/>
                <w:webHidden/>
              </w:rPr>
            </w:r>
            <w:r w:rsidR="00B216EE">
              <w:rPr>
                <w:noProof/>
                <w:webHidden/>
              </w:rPr>
              <w:fldChar w:fldCharType="separate"/>
            </w:r>
            <w:r w:rsidR="00131434">
              <w:rPr>
                <w:noProof/>
                <w:webHidden/>
              </w:rPr>
              <w:t>7</w:t>
            </w:r>
            <w:r w:rsidR="00B216EE">
              <w:rPr>
                <w:noProof/>
                <w:webHidden/>
              </w:rPr>
              <w:fldChar w:fldCharType="end"/>
            </w:r>
          </w:hyperlink>
        </w:p>
        <w:p w14:paraId="17281BE2"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7" w:history="1">
            <w:r w:rsidR="00B216EE" w:rsidRPr="00CD3BC9">
              <w:rPr>
                <w:rStyle w:val="Lienhypertexte"/>
                <w:noProof/>
              </w:rPr>
              <w:t>2.3</w:t>
            </w:r>
            <w:r w:rsidR="00B216EE">
              <w:rPr>
                <w:rFonts w:asciiTheme="minorHAnsi" w:eastAsiaTheme="minorEastAsia" w:hAnsiTheme="minorHAnsi"/>
                <w:noProof/>
                <w:sz w:val="22"/>
                <w:lang w:eastAsia="fr-CA"/>
              </w:rPr>
              <w:tab/>
            </w:r>
            <w:r w:rsidR="00B216EE" w:rsidRPr="00CD3BC9">
              <w:rPr>
                <w:rStyle w:val="Lienhypertexte"/>
                <w:noProof/>
              </w:rPr>
              <w:t>Système d’humidification</w:t>
            </w:r>
            <w:r w:rsidR="00B216EE">
              <w:rPr>
                <w:noProof/>
                <w:webHidden/>
              </w:rPr>
              <w:tab/>
            </w:r>
            <w:r w:rsidR="00B216EE">
              <w:rPr>
                <w:noProof/>
                <w:webHidden/>
              </w:rPr>
              <w:fldChar w:fldCharType="begin"/>
            </w:r>
            <w:r w:rsidR="00B216EE">
              <w:rPr>
                <w:noProof/>
                <w:webHidden/>
              </w:rPr>
              <w:instrText xml:space="preserve"> PAGEREF _Toc454365197 \h </w:instrText>
            </w:r>
            <w:r w:rsidR="00B216EE">
              <w:rPr>
                <w:noProof/>
                <w:webHidden/>
              </w:rPr>
            </w:r>
            <w:r w:rsidR="00B216EE">
              <w:rPr>
                <w:noProof/>
                <w:webHidden/>
              </w:rPr>
              <w:fldChar w:fldCharType="separate"/>
            </w:r>
            <w:r w:rsidR="00131434">
              <w:rPr>
                <w:noProof/>
                <w:webHidden/>
              </w:rPr>
              <w:t>8</w:t>
            </w:r>
            <w:r w:rsidR="00B216EE">
              <w:rPr>
                <w:noProof/>
                <w:webHidden/>
              </w:rPr>
              <w:fldChar w:fldCharType="end"/>
            </w:r>
          </w:hyperlink>
        </w:p>
        <w:p w14:paraId="78C25B2E"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198" w:history="1">
            <w:r w:rsidR="00B216EE" w:rsidRPr="00CD3BC9">
              <w:rPr>
                <w:rStyle w:val="Lienhypertexte"/>
                <w:noProof/>
              </w:rPr>
              <w:t>2.4</w:t>
            </w:r>
            <w:r w:rsidR="00B216EE">
              <w:rPr>
                <w:rFonts w:asciiTheme="minorHAnsi" w:eastAsiaTheme="minorEastAsia" w:hAnsiTheme="minorHAnsi"/>
                <w:noProof/>
                <w:sz w:val="22"/>
                <w:lang w:eastAsia="fr-CA"/>
              </w:rPr>
              <w:tab/>
            </w:r>
            <w:r w:rsidR="00B216EE" w:rsidRPr="00CD3BC9">
              <w:rPr>
                <w:rStyle w:val="Lienhypertexte"/>
                <w:noProof/>
              </w:rPr>
              <w:t>Module de monitorage (Monitron)</w:t>
            </w:r>
            <w:r w:rsidR="00B216EE">
              <w:rPr>
                <w:noProof/>
                <w:webHidden/>
              </w:rPr>
              <w:tab/>
            </w:r>
            <w:r w:rsidR="00B216EE">
              <w:rPr>
                <w:noProof/>
                <w:webHidden/>
              </w:rPr>
              <w:fldChar w:fldCharType="begin"/>
            </w:r>
            <w:r w:rsidR="00B216EE">
              <w:rPr>
                <w:noProof/>
                <w:webHidden/>
              </w:rPr>
              <w:instrText xml:space="preserve"> PAGEREF _Toc454365198 \h </w:instrText>
            </w:r>
            <w:r w:rsidR="00B216EE">
              <w:rPr>
                <w:noProof/>
                <w:webHidden/>
              </w:rPr>
            </w:r>
            <w:r w:rsidR="00B216EE">
              <w:rPr>
                <w:noProof/>
                <w:webHidden/>
              </w:rPr>
              <w:fldChar w:fldCharType="separate"/>
            </w:r>
            <w:r w:rsidR="00131434">
              <w:rPr>
                <w:noProof/>
                <w:webHidden/>
              </w:rPr>
              <w:t>8</w:t>
            </w:r>
            <w:r w:rsidR="00B216EE">
              <w:rPr>
                <w:noProof/>
                <w:webHidden/>
              </w:rPr>
              <w:fldChar w:fldCharType="end"/>
            </w:r>
          </w:hyperlink>
        </w:p>
        <w:p w14:paraId="5330E8C0" w14:textId="77777777" w:rsidR="00B216EE" w:rsidRDefault="00D22CF2">
          <w:pPr>
            <w:pStyle w:val="TM1"/>
            <w:tabs>
              <w:tab w:val="right" w:leader="dot" w:pos="8636"/>
            </w:tabs>
            <w:rPr>
              <w:rFonts w:asciiTheme="minorHAnsi" w:eastAsiaTheme="minorEastAsia" w:hAnsiTheme="minorHAnsi"/>
              <w:noProof/>
              <w:sz w:val="22"/>
              <w:lang w:eastAsia="fr-CA"/>
            </w:rPr>
          </w:pPr>
          <w:hyperlink w:anchor="_Toc454365199" w:history="1">
            <w:r w:rsidR="00B216EE" w:rsidRPr="00CD3BC9">
              <w:rPr>
                <w:rStyle w:val="Lienhypertexte"/>
                <w:noProof/>
              </w:rPr>
              <w:t>Module 3 : Paramètres de ventilation</w:t>
            </w:r>
            <w:r w:rsidR="00B216EE">
              <w:rPr>
                <w:noProof/>
                <w:webHidden/>
              </w:rPr>
              <w:tab/>
            </w:r>
            <w:r w:rsidR="00B216EE">
              <w:rPr>
                <w:noProof/>
                <w:webHidden/>
              </w:rPr>
              <w:fldChar w:fldCharType="begin"/>
            </w:r>
            <w:r w:rsidR="00B216EE">
              <w:rPr>
                <w:noProof/>
                <w:webHidden/>
              </w:rPr>
              <w:instrText xml:space="preserve"> PAGEREF _Toc454365199 \h </w:instrText>
            </w:r>
            <w:r w:rsidR="00B216EE">
              <w:rPr>
                <w:noProof/>
                <w:webHidden/>
              </w:rPr>
            </w:r>
            <w:r w:rsidR="00B216EE">
              <w:rPr>
                <w:noProof/>
                <w:webHidden/>
              </w:rPr>
              <w:fldChar w:fldCharType="separate"/>
            </w:r>
            <w:r w:rsidR="00131434">
              <w:rPr>
                <w:noProof/>
                <w:webHidden/>
              </w:rPr>
              <w:t>10</w:t>
            </w:r>
            <w:r w:rsidR="00B216EE">
              <w:rPr>
                <w:noProof/>
                <w:webHidden/>
              </w:rPr>
              <w:fldChar w:fldCharType="end"/>
            </w:r>
          </w:hyperlink>
        </w:p>
        <w:p w14:paraId="165DDD1A"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0" w:history="1">
            <w:r w:rsidR="00B216EE" w:rsidRPr="00CD3BC9">
              <w:rPr>
                <w:rStyle w:val="Lienhypertexte"/>
                <w:noProof/>
              </w:rPr>
              <w:t>3.1</w:t>
            </w:r>
            <w:r w:rsidR="00B216EE">
              <w:rPr>
                <w:rFonts w:asciiTheme="minorHAnsi" w:eastAsiaTheme="minorEastAsia" w:hAnsiTheme="minorHAnsi"/>
                <w:noProof/>
                <w:sz w:val="22"/>
                <w:lang w:eastAsia="fr-CA"/>
              </w:rPr>
              <w:tab/>
            </w:r>
            <w:r w:rsidR="00B216EE" w:rsidRPr="00CD3BC9">
              <w:rPr>
                <w:rStyle w:val="Lienhypertexte"/>
                <w:noProof/>
              </w:rPr>
              <w:t>Paramètres d’amplitude</w:t>
            </w:r>
            <w:r w:rsidR="00B216EE">
              <w:rPr>
                <w:noProof/>
                <w:webHidden/>
              </w:rPr>
              <w:tab/>
            </w:r>
            <w:r w:rsidR="00B216EE">
              <w:rPr>
                <w:noProof/>
                <w:webHidden/>
              </w:rPr>
              <w:fldChar w:fldCharType="begin"/>
            </w:r>
            <w:r w:rsidR="00B216EE">
              <w:rPr>
                <w:noProof/>
                <w:webHidden/>
              </w:rPr>
              <w:instrText xml:space="preserve"> PAGEREF _Toc454365200 \h </w:instrText>
            </w:r>
            <w:r w:rsidR="00B216EE">
              <w:rPr>
                <w:noProof/>
                <w:webHidden/>
              </w:rPr>
            </w:r>
            <w:r w:rsidR="00B216EE">
              <w:rPr>
                <w:noProof/>
                <w:webHidden/>
              </w:rPr>
              <w:fldChar w:fldCharType="separate"/>
            </w:r>
            <w:r w:rsidR="00131434">
              <w:rPr>
                <w:noProof/>
                <w:webHidden/>
              </w:rPr>
              <w:t>10</w:t>
            </w:r>
            <w:r w:rsidR="00B216EE">
              <w:rPr>
                <w:noProof/>
                <w:webHidden/>
              </w:rPr>
              <w:fldChar w:fldCharType="end"/>
            </w:r>
          </w:hyperlink>
        </w:p>
        <w:p w14:paraId="29F7EFA2"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1" w:history="1">
            <w:r w:rsidR="00B216EE" w:rsidRPr="00CD3BC9">
              <w:rPr>
                <w:rStyle w:val="Lienhypertexte"/>
                <w:noProof/>
              </w:rPr>
              <w:t>3.2</w:t>
            </w:r>
            <w:r w:rsidR="00B216EE">
              <w:rPr>
                <w:rFonts w:asciiTheme="minorHAnsi" w:eastAsiaTheme="minorEastAsia" w:hAnsiTheme="minorHAnsi"/>
                <w:noProof/>
                <w:sz w:val="22"/>
                <w:lang w:eastAsia="fr-CA"/>
              </w:rPr>
              <w:tab/>
            </w:r>
            <w:r w:rsidR="00B216EE" w:rsidRPr="00CD3BC9">
              <w:rPr>
                <w:rStyle w:val="Lienhypertexte"/>
                <w:noProof/>
              </w:rPr>
              <w:t>Paramètres de cyclage à haute fréquence</w:t>
            </w:r>
            <w:r w:rsidR="00B216EE">
              <w:rPr>
                <w:noProof/>
                <w:webHidden/>
              </w:rPr>
              <w:tab/>
            </w:r>
            <w:r w:rsidR="00B216EE">
              <w:rPr>
                <w:noProof/>
                <w:webHidden/>
              </w:rPr>
              <w:fldChar w:fldCharType="begin"/>
            </w:r>
            <w:r w:rsidR="00B216EE">
              <w:rPr>
                <w:noProof/>
                <w:webHidden/>
              </w:rPr>
              <w:instrText xml:space="preserve"> PAGEREF _Toc454365201 \h </w:instrText>
            </w:r>
            <w:r w:rsidR="00B216EE">
              <w:rPr>
                <w:noProof/>
                <w:webHidden/>
              </w:rPr>
            </w:r>
            <w:r w:rsidR="00B216EE">
              <w:rPr>
                <w:noProof/>
                <w:webHidden/>
              </w:rPr>
              <w:fldChar w:fldCharType="separate"/>
            </w:r>
            <w:r w:rsidR="00131434">
              <w:rPr>
                <w:noProof/>
                <w:webHidden/>
              </w:rPr>
              <w:t>10</w:t>
            </w:r>
            <w:r w:rsidR="00B216EE">
              <w:rPr>
                <w:noProof/>
                <w:webHidden/>
              </w:rPr>
              <w:fldChar w:fldCharType="end"/>
            </w:r>
          </w:hyperlink>
        </w:p>
        <w:p w14:paraId="27B0F4BE"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2" w:history="1">
            <w:r w:rsidR="00B216EE" w:rsidRPr="00CD3BC9">
              <w:rPr>
                <w:rStyle w:val="Lienhypertexte"/>
                <w:noProof/>
              </w:rPr>
              <w:t>3.3</w:t>
            </w:r>
            <w:r w:rsidR="00B216EE">
              <w:rPr>
                <w:rFonts w:asciiTheme="minorHAnsi" w:eastAsiaTheme="minorEastAsia" w:hAnsiTheme="minorHAnsi"/>
                <w:noProof/>
                <w:sz w:val="22"/>
                <w:lang w:eastAsia="fr-CA"/>
              </w:rPr>
              <w:tab/>
            </w:r>
            <w:r w:rsidR="00B216EE" w:rsidRPr="00CD3BC9">
              <w:rPr>
                <w:rStyle w:val="Lienhypertexte"/>
                <w:noProof/>
              </w:rPr>
              <w:t>Paramètres de cyclage à basse  fréquence</w:t>
            </w:r>
            <w:r w:rsidR="00B216EE">
              <w:rPr>
                <w:noProof/>
                <w:webHidden/>
              </w:rPr>
              <w:tab/>
            </w:r>
            <w:r w:rsidR="00B216EE">
              <w:rPr>
                <w:noProof/>
                <w:webHidden/>
              </w:rPr>
              <w:fldChar w:fldCharType="begin"/>
            </w:r>
            <w:r w:rsidR="00B216EE">
              <w:rPr>
                <w:noProof/>
                <w:webHidden/>
              </w:rPr>
              <w:instrText xml:space="preserve"> PAGEREF _Toc454365202 \h </w:instrText>
            </w:r>
            <w:r w:rsidR="00B216EE">
              <w:rPr>
                <w:noProof/>
                <w:webHidden/>
              </w:rPr>
            </w:r>
            <w:r w:rsidR="00B216EE">
              <w:rPr>
                <w:noProof/>
                <w:webHidden/>
              </w:rPr>
              <w:fldChar w:fldCharType="separate"/>
            </w:r>
            <w:r w:rsidR="00131434">
              <w:rPr>
                <w:noProof/>
                <w:webHidden/>
              </w:rPr>
              <w:t>11</w:t>
            </w:r>
            <w:r w:rsidR="00B216EE">
              <w:rPr>
                <w:noProof/>
                <w:webHidden/>
              </w:rPr>
              <w:fldChar w:fldCharType="end"/>
            </w:r>
          </w:hyperlink>
        </w:p>
        <w:p w14:paraId="4AA9DD29"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3" w:history="1">
            <w:r w:rsidR="00B216EE" w:rsidRPr="00CD3BC9">
              <w:rPr>
                <w:rStyle w:val="Lienhypertexte"/>
                <w:noProof/>
              </w:rPr>
              <w:t>3.4</w:t>
            </w:r>
            <w:r w:rsidR="00B216EE">
              <w:rPr>
                <w:rFonts w:asciiTheme="minorHAnsi" w:eastAsiaTheme="minorEastAsia" w:hAnsiTheme="minorHAnsi"/>
                <w:noProof/>
                <w:sz w:val="22"/>
                <w:lang w:eastAsia="fr-CA"/>
              </w:rPr>
              <w:tab/>
            </w:r>
            <w:r w:rsidR="00B216EE" w:rsidRPr="00CD3BC9">
              <w:rPr>
                <w:rStyle w:val="Lienhypertexte"/>
                <w:noProof/>
              </w:rPr>
              <w:t>PEP non oscillante</w:t>
            </w:r>
            <w:r w:rsidR="00B216EE">
              <w:rPr>
                <w:noProof/>
                <w:webHidden/>
              </w:rPr>
              <w:tab/>
            </w:r>
            <w:r w:rsidR="00B216EE">
              <w:rPr>
                <w:noProof/>
                <w:webHidden/>
              </w:rPr>
              <w:fldChar w:fldCharType="begin"/>
            </w:r>
            <w:r w:rsidR="00B216EE">
              <w:rPr>
                <w:noProof/>
                <w:webHidden/>
              </w:rPr>
              <w:instrText xml:space="preserve"> PAGEREF _Toc454365203 \h </w:instrText>
            </w:r>
            <w:r w:rsidR="00B216EE">
              <w:rPr>
                <w:noProof/>
                <w:webHidden/>
              </w:rPr>
            </w:r>
            <w:r w:rsidR="00B216EE">
              <w:rPr>
                <w:noProof/>
                <w:webHidden/>
              </w:rPr>
              <w:fldChar w:fldCharType="separate"/>
            </w:r>
            <w:r w:rsidR="00131434">
              <w:rPr>
                <w:noProof/>
                <w:webHidden/>
              </w:rPr>
              <w:t>11</w:t>
            </w:r>
            <w:r w:rsidR="00B216EE">
              <w:rPr>
                <w:noProof/>
                <w:webHidden/>
              </w:rPr>
              <w:fldChar w:fldCharType="end"/>
            </w:r>
          </w:hyperlink>
        </w:p>
        <w:p w14:paraId="71965A50"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4" w:history="1">
            <w:r w:rsidR="00B216EE" w:rsidRPr="00CD3BC9">
              <w:rPr>
                <w:rStyle w:val="Lienhypertexte"/>
                <w:noProof/>
              </w:rPr>
              <w:t>3.5</w:t>
            </w:r>
            <w:r w:rsidR="00B216EE">
              <w:rPr>
                <w:rFonts w:asciiTheme="minorHAnsi" w:eastAsiaTheme="minorEastAsia" w:hAnsiTheme="minorHAnsi"/>
                <w:noProof/>
                <w:sz w:val="22"/>
                <w:lang w:eastAsia="fr-CA"/>
              </w:rPr>
              <w:tab/>
            </w:r>
            <w:r w:rsidR="00B216EE" w:rsidRPr="00CD3BC9">
              <w:rPr>
                <w:rStyle w:val="Lienhypertexte"/>
                <w:noProof/>
              </w:rPr>
              <w:t>Autres paramètres</w:t>
            </w:r>
            <w:r w:rsidR="00B216EE">
              <w:rPr>
                <w:noProof/>
                <w:webHidden/>
              </w:rPr>
              <w:tab/>
            </w:r>
            <w:r w:rsidR="00B216EE">
              <w:rPr>
                <w:noProof/>
                <w:webHidden/>
              </w:rPr>
              <w:fldChar w:fldCharType="begin"/>
            </w:r>
            <w:r w:rsidR="00B216EE">
              <w:rPr>
                <w:noProof/>
                <w:webHidden/>
              </w:rPr>
              <w:instrText xml:space="preserve"> PAGEREF _Toc454365204 \h </w:instrText>
            </w:r>
            <w:r w:rsidR="00B216EE">
              <w:rPr>
                <w:noProof/>
                <w:webHidden/>
              </w:rPr>
            </w:r>
            <w:r w:rsidR="00B216EE">
              <w:rPr>
                <w:noProof/>
                <w:webHidden/>
              </w:rPr>
              <w:fldChar w:fldCharType="separate"/>
            </w:r>
            <w:r w:rsidR="00131434">
              <w:rPr>
                <w:noProof/>
                <w:webHidden/>
              </w:rPr>
              <w:t>11</w:t>
            </w:r>
            <w:r w:rsidR="00B216EE">
              <w:rPr>
                <w:noProof/>
                <w:webHidden/>
              </w:rPr>
              <w:fldChar w:fldCharType="end"/>
            </w:r>
          </w:hyperlink>
        </w:p>
        <w:p w14:paraId="3013A8E6" w14:textId="77777777" w:rsidR="00B216EE" w:rsidRDefault="00D22CF2">
          <w:pPr>
            <w:pStyle w:val="TM1"/>
            <w:tabs>
              <w:tab w:val="right" w:leader="dot" w:pos="8636"/>
            </w:tabs>
            <w:rPr>
              <w:rFonts w:asciiTheme="minorHAnsi" w:eastAsiaTheme="minorEastAsia" w:hAnsiTheme="minorHAnsi"/>
              <w:noProof/>
              <w:sz w:val="22"/>
              <w:lang w:eastAsia="fr-CA"/>
            </w:rPr>
          </w:pPr>
          <w:hyperlink w:anchor="_Toc454365205" w:history="1">
            <w:r w:rsidR="00B216EE" w:rsidRPr="00CD3BC9">
              <w:rPr>
                <w:rStyle w:val="Lienhypertexte"/>
                <w:noProof/>
              </w:rPr>
              <w:t>Module 4 : Stratégies de ventilation</w:t>
            </w:r>
            <w:r w:rsidR="00B216EE">
              <w:rPr>
                <w:noProof/>
                <w:webHidden/>
              </w:rPr>
              <w:tab/>
            </w:r>
            <w:r w:rsidR="00B216EE">
              <w:rPr>
                <w:noProof/>
                <w:webHidden/>
              </w:rPr>
              <w:fldChar w:fldCharType="begin"/>
            </w:r>
            <w:r w:rsidR="00B216EE">
              <w:rPr>
                <w:noProof/>
                <w:webHidden/>
              </w:rPr>
              <w:instrText xml:space="preserve"> PAGEREF _Toc454365205 \h </w:instrText>
            </w:r>
            <w:r w:rsidR="00B216EE">
              <w:rPr>
                <w:noProof/>
                <w:webHidden/>
              </w:rPr>
            </w:r>
            <w:r w:rsidR="00B216EE">
              <w:rPr>
                <w:noProof/>
                <w:webHidden/>
              </w:rPr>
              <w:fldChar w:fldCharType="separate"/>
            </w:r>
            <w:r w:rsidR="00131434">
              <w:rPr>
                <w:noProof/>
                <w:webHidden/>
              </w:rPr>
              <w:t>13</w:t>
            </w:r>
            <w:r w:rsidR="00B216EE">
              <w:rPr>
                <w:noProof/>
                <w:webHidden/>
              </w:rPr>
              <w:fldChar w:fldCharType="end"/>
            </w:r>
          </w:hyperlink>
        </w:p>
        <w:p w14:paraId="7D434084"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6" w:history="1">
            <w:r w:rsidR="00B216EE" w:rsidRPr="00CD3BC9">
              <w:rPr>
                <w:rStyle w:val="Lienhypertexte"/>
                <w:noProof/>
              </w:rPr>
              <w:t>4.1</w:t>
            </w:r>
            <w:r w:rsidR="00B216EE">
              <w:rPr>
                <w:rFonts w:asciiTheme="minorHAnsi" w:eastAsiaTheme="minorEastAsia" w:hAnsiTheme="minorHAnsi"/>
                <w:noProof/>
                <w:sz w:val="22"/>
                <w:lang w:eastAsia="fr-CA"/>
              </w:rPr>
              <w:tab/>
            </w:r>
            <w:r w:rsidR="00B216EE" w:rsidRPr="00CD3BC9">
              <w:rPr>
                <w:rStyle w:val="Lienhypertexte"/>
                <w:noProof/>
              </w:rPr>
              <w:t>Paramètres de départ</w:t>
            </w:r>
            <w:r w:rsidR="00B216EE">
              <w:rPr>
                <w:noProof/>
                <w:webHidden/>
              </w:rPr>
              <w:tab/>
            </w:r>
            <w:r w:rsidR="00B216EE">
              <w:rPr>
                <w:noProof/>
                <w:webHidden/>
              </w:rPr>
              <w:fldChar w:fldCharType="begin"/>
            </w:r>
            <w:r w:rsidR="00B216EE">
              <w:rPr>
                <w:noProof/>
                <w:webHidden/>
              </w:rPr>
              <w:instrText xml:space="preserve"> PAGEREF _Toc454365206 \h </w:instrText>
            </w:r>
            <w:r w:rsidR="00B216EE">
              <w:rPr>
                <w:noProof/>
                <w:webHidden/>
              </w:rPr>
            </w:r>
            <w:r w:rsidR="00B216EE">
              <w:rPr>
                <w:noProof/>
                <w:webHidden/>
              </w:rPr>
              <w:fldChar w:fldCharType="separate"/>
            </w:r>
            <w:r w:rsidR="00131434">
              <w:rPr>
                <w:noProof/>
                <w:webHidden/>
              </w:rPr>
              <w:t>13</w:t>
            </w:r>
            <w:r w:rsidR="00B216EE">
              <w:rPr>
                <w:noProof/>
                <w:webHidden/>
              </w:rPr>
              <w:fldChar w:fldCharType="end"/>
            </w:r>
          </w:hyperlink>
        </w:p>
        <w:p w14:paraId="180EF44D"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7" w:history="1">
            <w:r w:rsidR="00B216EE" w:rsidRPr="00CD3BC9">
              <w:rPr>
                <w:rStyle w:val="Lienhypertexte"/>
                <w:noProof/>
              </w:rPr>
              <w:t>4.2</w:t>
            </w:r>
            <w:r w:rsidR="00B216EE">
              <w:rPr>
                <w:rFonts w:asciiTheme="minorHAnsi" w:eastAsiaTheme="minorEastAsia" w:hAnsiTheme="minorHAnsi"/>
                <w:noProof/>
                <w:sz w:val="22"/>
                <w:lang w:eastAsia="fr-CA"/>
              </w:rPr>
              <w:tab/>
            </w:r>
            <w:r w:rsidR="00B216EE" w:rsidRPr="00CD3BC9">
              <w:rPr>
                <w:rStyle w:val="Lienhypertexte"/>
                <w:noProof/>
              </w:rPr>
              <w:t>Gestion de l’hypoxémie</w:t>
            </w:r>
            <w:r w:rsidR="00B216EE">
              <w:rPr>
                <w:noProof/>
                <w:webHidden/>
              </w:rPr>
              <w:tab/>
            </w:r>
            <w:r w:rsidR="00B216EE">
              <w:rPr>
                <w:noProof/>
                <w:webHidden/>
              </w:rPr>
              <w:fldChar w:fldCharType="begin"/>
            </w:r>
            <w:r w:rsidR="00B216EE">
              <w:rPr>
                <w:noProof/>
                <w:webHidden/>
              </w:rPr>
              <w:instrText xml:space="preserve"> PAGEREF _Toc454365207 \h </w:instrText>
            </w:r>
            <w:r w:rsidR="00B216EE">
              <w:rPr>
                <w:noProof/>
                <w:webHidden/>
              </w:rPr>
            </w:r>
            <w:r w:rsidR="00B216EE">
              <w:rPr>
                <w:noProof/>
                <w:webHidden/>
              </w:rPr>
              <w:fldChar w:fldCharType="separate"/>
            </w:r>
            <w:r w:rsidR="00131434">
              <w:rPr>
                <w:noProof/>
                <w:webHidden/>
              </w:rPr>
              <w:t>13</w:t>
            </w:r>
            <w:r w:rsidR="00B216EE">
              <w:rPr>
                <w:noProof/>
                <w:webHidden/>
              </w:rPr>
              <w:fldChar w:fldCharType="end"/>
            </w:r>
          </w:hyperlink>
        </w:p>
        <w:p w14:paraId="10BEFAA1"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8" w:history="1">
            <w:r w:rsidR="00B216EE" w:rsidRPr="00CD3BC9">
              <w:rPr>
                <w:rStyle w:val="Lienhypertexte"/>
                <w:noProof/>
              </w:rPr>
              <w:t>4.3</w:t>
            </w:r>
            <w:r w:rsidR="00B216EE">
              <w:rPr>
                <w:rFonts w:asciiTheme="minorHAnsi" w:eastAsiaTheme="minorEastAsia" w:hAnsiTheme="minorHAnsi"/>
                <w:noProof/>
                <w:sz w:val="22"/>
                <w:lang w:eastAsia="fr-CA"/>
              </w:rPr>
              <w:tab/>
            </w:r>
            <w:r w:rsidR="00B216EE" w:rsidRPr="00CD3BC9">
              <w:rPr>
                <w:rStyle w:val="Lienhypertexte"/>
                <w:noProof/>
              </w:rPr>
              <w:t>Gestion de l’hypercapnie</w:t>
            </w:r>
            <w:r w:rsidR="00B216EE">
              <w:rPr>
                <w:noProof/>
                <w:webHidden/>
              </w:rPr>
              <w:tab/>
            </w:r>
            <w:r w:rsidR="00B216EE">
              <w:rPr>
                <w:noProof/>
                <w:webHidden/>
              </w:rPr>
              <w:fldChar w:fldCharType="begin"/>
            </w:r>
            <w:r w:rsidR="00B216EE">
              <w:rPr>
                <w:noProof/>
                <w:webHidden/>
              </w:rPr>
              <w:instrText xml:space="preserve"> PAGEREF _Toc454365208 \h </w:instrText>
            </w:r>
            <w:r w:rsidR="00B216EE">
              <w:rPr>
                <w:noProof/>
                <w:webHidden/>
              </w:rPr>
            </w:r>
            <w:r w:rsidR="00B216EE">
              <w:rPr>
                <w:noProof/>
                <w:webHidden/>
              </w:rPr>
              <w:fldChar w:fldCharType="separate"/>
            </w:r>
            <w:r w:rsidR="00131434">
              <w:rPr>
                <w:noProof/>
                <w:webHidden/>
              </w:rPr>
              <w:t>13</w:t>
            </w:r>
            <w:r w:rsidR="00B216EE">
              <w:rPr>
                <w:noProof/>
                <w:webHidden/>
              </w:rPr>
              <w:fldChar w:fldCharType="end"/>
            </w:r>
          </w:hyperlink>
        </w:p>
        <w:p w14:paraId="09A19F00"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09" w:history="1">
            <w:r w:rsidR="00B216EE" w:rsidRPr="00CD3BC9">
              <w:rPr>
                <w:rStyle w:val="Lienhypertexte"/>
                <w:noProof/>
              </w:rPr>
              <w:t>4.4</w:t>
            </w:r>
            <w:r w:rsidR="00B216EE">
              <w:rPr>
                <w:rFonts w:asciiTheme="minorHAnsi" w:eastAsiaTheme="minorEastAsia" w:hAnsiTheme="minorHAnsi"/>
                <w:noProof/>
                <w:sz w:val="22"/>
                <w:lang w:eastAsia="fr-CA"/>
              </w:rPr>
              <w:tab/>
            </w:r>
            <w:r w:rsidR="00B216EE" w:rsidRPr="00CD3BC9">
              <w:rPr>
                <w:rStyle w:val="Lienhypertexte"/>
                <w:noProof/>
              </w:rPr>
              <w:t>Gestion de l’hypocapnie</w:t>
            </w:r>
            <w:r w:rsidR="00B216EE">
              <w:rPr>
                <w:noProof/>
                <w:webHidden/>
              </w:rPr>
              <w:tab/>
            </w:r>
            <w:r w:rsidR="00B216EE">
              <w:rPr>
                <w:noProof/>
                <w:webHidden/>
              </w:rPr>
              <w:fldChar w:fldCharType="begin"/>
            </w:r>
            <w:r w:rsidR="00B216EE">
              <w:rPr>
                <w:noProof/>
                <w:webHidden/>
              </w:rPr>
              <w:instrText xml:space="preserve"> PAGEREF _Toc454365209 \h </w:instrText>
            </w:r>
            <w:r w:rsidR="00B216EE">
              <w:rPr>
                <w:noProof/>
                <w:webHidden/>
              </w:rPr>
            </w:r>
            <w:r w:rsidR="00B216EE">
              <w:rPr>
                <w:noProof/>
                <w:webHidden/>
              </w:rPr>
              <w:fldChar w:fldCharType="separate"/>
            </w:r>
            <w:r w:rsidR="00131434">
              <w:rPr>
                <w:noProof/>
                <w:webHidden/>
              </w:rPr>
              <w:t>13</w:t>
            </w:r>
            <w:r w:rsidR="00B216EE">
              <w:rPr>
                <w:noProof/>
                <w:webHidden/>
              </w:rPr>
              <w:fldChar w:fldCharType="end"/>
            </w:r>
          </w:hyperlink>
        </w:p>
        <w:p w14:paraId="185D726F"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0" w:history="1">
            <w:r w:rsidR="00B216EE" w:rsidRPr="00CD3BC9">
              <w:rPr>
                <w:rStyle w:val="Lienhypertexte"/>
                <w:noProof/>
              </w:rPr>
              <w:t>4.5</w:t>
            </w:r>
            <w:r w:rsidR="00B216EE">
              <w:rPr>
                <w:rFonts w:asciiTheme="minorHAnsi" w:eastAsiaTheme="minorEastAsia" w:hAnsiTheme="minorHAnsi"/>
                <w:noProof/>
                <w:sz w:val="22"/>
                <w:lang w:eastAsia="fr-CA"/>
              </w:rPr>
              <w:tab/>
            </w:r>
            <w:r w:rsidR="00B216EE" w:rsidRPr="00CD3BC9">
              <w:rPr>
                <w:rStyle w:val="Lienhypertexte"/>
                <w:noProof/>
              </w:rPr>
              <w:t>Sevrage</w:t>
            </w:r>
            <w:r w:rsidR="00B216EE">
              <w:rPr>
                <w:noProof/>
                <w:webHidden/>
              </w:rPr>
              <w:tab/>
            </w:r>
            <w:r w:rsidR="00B216EE">
              <w:rPr>
                <w:noProof/>
                <w:webHidden/>
              </w:rPr>
              <w:fldChar w:fldCharType="begin"/>
            </w:r>
            <w:r w:rsidR="00B216EE">
              <w:rPr>
                <w:noProof/>
                <w:webHidden/>
              </w:rPr>
              <w:instrText xml:space="preserve"> PAGEREF _Toc454365210 \h </w:instrText>
            </w:r>
            <w:r w:rsidR="00B216EE">
              <w:rPr>
                <w:noProof/>
                <w:webHidden/>
              </w:rPr>
            </w:r>
            <w:r w:rsidR="00B216EE">
              <w:rPr>
                <w:noProof/>
                <w:webHidden/>
              </w:rPr>
              <w:fldChar w:fldCharType="separate"/>
            </w:r>
            <w:r w:rsidR="00131434">
              <w:rPr>
                <w:noProof/>
                <w:webHidden/>
              </w:rPr>
              <w:t>13</w:t>
            </w:r>
            <w:r w:rsidR="00B216EE">
              <w:rPr>
                <w:noProof/>
                <w:webHidden/>
              </w:rPr>
              <w:fldChar w:fldCharType="end"/>
            </w:r>
          </w:hyperlink>
        </w:p>
        <w:p w14:paraId="53FBBEFA" w14:textId="77777777" w:rsidR="00B216EE" w:rsidRDefault="00D22CF2">
          <w:pPr>
            <w:pStyle w:val="TM1"/>
            <w:tabs>
              <w:tab w:val="right" w:leader="dot" w:pos="8636"/>
            </w:tabs>
            <w:rPr>
              <w:rFonts w:asciiTheme="minorHAnsi" w:eastAsiaTheme="minorEastAsia" w:hAnsiTheme="minorHAnsi"/>
              <w:noProof/>
              <w:sz w:val="22"/>
              <w:lang w:eastAsia="fr-CA"/>
            </w:rPr>
          </w:pPr>
          <w:hyperlink w:anchor="_Toc454365211" w:history="1">
            <w:r w:rsidR="00B216EE" w:rsidRPr="00CD3BC9">
              <w:rPr>
                <w:rStyle w:val="Lienhypertexte"/>
                <w:noProof/>
              </w:rPr>
              <w:t>Module 5 : Complications</w:t>
            </w:r>
            <w:r w:rsidR="00B216EE">
              <w:rPr>
                <w:noProof/>
                <w:webHidden/>
              </w:rPr>
              <w:tab/>
            </w:r>
            <w:r w:rsidR="00B216EE">
              <w:rPr>
                <w:noProof/>
                <w:webHidden/>
              </w:rPr>
              <w:fldChar w:fldCharType="begin"/>
            </w:r>
            <w:r w:rsidR="00B216EE">
              <w:rPr>
                <w:noProof/>
                <w:webHidden/>
              </w:rPr>
              <w:instrText xml:space="preserve"> PAGEREF _Toc454365211 \h </w:instrText>
            </w:r>
            <w:r w:rsidR="00B216EE">
              <w:rPr>
                <w:noProof/>
                <w:webHidden/>
              </w:rPr>
            </w:r>
            <w:r w:rsidR="00B216EE">
              <w:rPr>
                <w:noProof/>
                <w:webHidden/>
              </w:rPr>
              <w:fldChar w:fldCharType="separate"/>
            </w:r>
            <w:r w:rsidR="00131434">
              <w:rPr>
                <w:noProof/>
                <w:webHidden/>
              </w:rPr>
              <w:t>14</w:t>
            </w:r>
            <w:r w:rsidR="00B216EE">
              <w:rPr>
                <w:noProof/>
                <w:webHidden/>
              </w:rPr>
              <w:fldChar w:fldCharType="end"/>
            </w:r>
          </w:hyperlink>
        </w:p>
        <w:p w14:paraId="7BDA4E90"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2" w:history="1">
            <w:r w:rsidR="00B216EE" w:rsidRPr="00CD3BC9">
              <w:rPr>
                <w:rStyle w:val="Lienhypertexte"/>
                <w:noProof/>
              </w:rPr>
              <w:t>5.1</w:t>
            </w:r>
            <w:r w:rsidR="00B216EE">
              <w:rPr>
                <w:rFonts w:asciiTheme="minorHAnsi" w:eastAsiaTheme="minorEastAsia" w:hAnsiTheme="minorHAnsi"/>
                <w:noProof/>
                <w:sz w:val="22"/>
                <w:lang w:eastAsia="fr-CA"/>
              </w:rPr>
              <w:tab/>
            </w:r>
            <w:r w:rsidR="00B216EE" w:rsidRPr="00CD3BC9">
              <w:rPr>
                <w:rStyle w:val="Lienhypertexte"/>
                <w:noProof/>
              </w:rPr>
              <w:t>Obstruction de la sonde</w:t>
            </w:r>
            <w:r w:rsidR="00B216EE">
              <w:rPr>
                <w:noProof/>
                <w:webHidden/>
              </w:rPr>
              <w:tab/>
            </w:r>
            <w:r w:rsidR="00B216EE">
              <w:rPr>
                <w:noProof/>
                <w:webHidden/>
              </w:rPr>
              <w:fldChar w:fldCharType="begin"/>
            </w:r>
            <w:r w:rsidR="00B216EE">
              <w:rPr>
                <w:noProof/>
                <w:webHidden/>
              </w:rPr>
              <w:instrText xml:space="preserve"> PAGEREF _Toc454365212 \h </w:instrText>
            </w:r>
            <w:r w:rsidR="00B216EE">
              <w:rPr>
                <w:noProof/>
                <w:webHidden/>
              </w:rPr>
            </w:r>
            <w:r w:rsidR="00B216EE">
              <w:rPr>
                <w:noProof/>
                <w:webHidden/>
              </w:rPr>
              <w:fldChar w:fldCharType="separate"/>
            </w:r>
            <w:r w:rsidR="00131434">
              <w:rPr>
                <w:noProof/>
                <w:webHidden/>
              </w:rPr>
              <w:t>14</w:t>
            </w:r>
            <w:r w:rsidR="00B216EE">
              <w:rPr>
                <w:noProof/>
                <w:webHidden/>
              </w:rPr>
              <w:fldChar w:fldCharType="end"/>
            </w:r>
          </w:hyperlink>
        </w:p>
        <w:p w14:paraId="0104F10A"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3" w:history="1">
            <w:r w:rsidR="00B216EE" w:rsidRPr="00CD3BC9">
              <w:rPr>
                <w:rStyle w:val="Lienhypertexte"/>
                <w:noProof/>
              </w:rPr>
              <w:t>5.2</w:t>
            </w:r>
            <w:r w:rsidR="00B216EE">
              <w:rPr>
                <w:rFonts w:asciiTheme="minorHAnsi" w:eastAsiaTheme="minorEastAsia" w:hAnsiTheme="minorHAnsi"/>
                <w:noProof/>
                <w:sz w:val="22"/>
                <w:lang w:eastAsia="fr-CA"/>
              </w:rPr>
              <w:tab/>
            </w:r>
            <w:r w:rsidR="00B216EE" w:rsidRPr="00CD3BC9">
              <w:rPr>
                <w:rStyle w:val="Lienhypertexte"/>
                <w:noProof/>
              </w:rPr>
              <w:t>Fuite ou déconnection</w:t>
            </w:r>
            <w:r w:rsidR="00B216EE">
              <w:rPr>
                <w:noProof/>
                <w:webHidden/>
              </w:rPr>
              <w:tab/>
            </w:r>
            <w:r w:rsidR="00B216EE">
              <w:rPr>
                <w:noProof/>
                <w:webHidden/>
              </w:rPr>
              <w:fldChar w:fldCharType="begin"/>
            </w:r>
            <w:r w:rsidR="00B216EE">
              <w:rPr>
                <w:noProof/>
                <w:webHidden/>
              </w:rPr>
              <w:instrText xml:space="preserve"> PAGEREF _Toc454365213 \h </w:instrText>
            </w:r>
            <w:r w:rsidR="00B216EE">
              <w:rPr>
                <w:noProof/>
                <w:webHidden/>
              </w:rPr>
            </w:r>
            <w:r w:rsidR="00B216EE">
              <w:rPr>
                <w:noProof/>
                <w:webHidden/>
              </w:rPr>
              <w:fldChar w:fldCharType="separate"/>
            </w:r>
            <w:r w:rsidR="00131434">
              <w:rPr>
                <w:noProof/>
                <w:webHidden/>
              </w:rPr>
              <w:t>14</w:t>
            </w:r>
            <w:r w:rsidR="00B216EE">
              <w:rPr>
                <w:noProof/>
                <w:webHidden/>
              </w:rPr>
              <w:fldChar w:fldCharType="end"/>
            </w:r>
          </w:hyperlink>
        </w:p>
        <w:p w14:paraId="359FB086"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4" w:history="1">
            <w:r w:rsidR="00B216EE" w:rsidRPr="00CD3BC9">
              <w:rPr>
                <w:rStyle w:val="Lienhypertexte"/>
                <w:noProof/>
              </w:rPr>
              <w:t>5.3</w:t>
            </w:r>
            <w:r w:rsidR="00B216EE">
              <w:rPr>
                <w:rFonts w:asciiTheme="minorHAnsi" w:eastAsiaTheme="minorEastAsia" w:hAnsiTheme="minorHAnsi"/>
                <w:noProof/>
                <w:sz w:val="22"/>
                <w:lang w:eastAsia="fr-CA"/>
              </w:rPr>
              <w:tab/>
            </w:r>
            <w:r w:rsidR="00B216EE" w:rsidRPr="00CD3BC9">
              <w:rPr>
                <w:rStyle w:val="Lienhypertexte"/>
                <w:noProof/>
              </w:rPr>
              <w:t>Hypotension</w:t>
            </w:r>
            <w:r w:rsidR="00B216EE">
              <w:rPr>
                <w:noProof/>
                <w:webHidden/>
              </w:rPr>
              <w:tab/>
            </w:r>
            <w:r w:rsidR="00B216EE">
              <w:rPr>
                <w:noProof/>
                <w:webHidden/>
              </w:rPr>
              <w:fldChar w:fldCharType="begin"/>
            </w:r>
            <w:r w:rsidR="00B216EE">
              <w:rPr>
                <w:noProof/>
                <w:webHidden/>
              </w:rPr>
              <w:instrText xml:space="preserve"> PAGEREF _Toc454365214 \h </w:instrText>
            </w:r>
            <w:r w:rsidR="00B216EE">
              <w:rPr>
                <w:noProof/>
                <w:webHidden/>
              </w:rPr>
            </w:r>
            <w:r w:rsidR="00B216EE">
              <w:rPr>
                <w:noProof/>
                <w:webHidden/>
              </w:rPr>
              <w:fldChar w:fldCharType="separate"/>
            </w:r>
            <w:r w:rsidR="00131434">
              <w:rPr>
                <w:noProof/>
                <w:webHidden/>
              </w:rPr>
              <w:t>14</w:t>
            </w:r>
            <w:r w:rsidR="00B216EE">
              <w:rPr>
                <w:noProof/>
                <w:webHidden/>
              </w:rPr>
              <w:fldChar w:fldCharType="end"/>
            </w:r>
          </w:hyperlink>
        </w:p>
        <w:p w14:paraId="4A43DEBF"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5" w:history="1">
            <w:r w:rsidR="00B216EE" w:rsidRPr="00CD3BC9">
              <w:rPr>
                <w:rStyle w:val="Lienhypertexte"/>
                <w:noProof/>
              </w:rPr>
              <w:t>5.4</w:t>
            </w:r>
            <w:r w:rsidR="00B216EE">
              <w:rPr>
                <w:rFonts w:asciiTheme="minorHAnsi" w:eastAsiaTheme="minorEastAsia" w:hAnsiTheme="minorHAnsi"/>
                <w:noProof/>
                <w:sz w:val="22"/>
                <w:lang w:eastAsia="fr-CA"/>
              </w:rPr>
              <w:tab/>
            </w:r>
            <w:r w:rsidR="00B216EE" w:rsidRPr="00CD3BC9">
              <w:rPr>
                <w:rStyle w:val="Lienhypertexte"/>
                <w:noProof/>
              </w:rPr>
              <w:t>Baro/volutraumatisme</w:t>
            </w:r>
            <w:r w:rsidR="00B216EE">
              <w:rPr>
                <w:noProof/>
                <w:webHidden/>
              </w:rPr>
              <w:tab/>
            </w:r>
            <w:r w:rsidR="00B216EE">
              <w:rPr>
                <w:noProof/>
                <w:webHidden/>
              </w:rPr>
              <w:fldChar w:fldCharType="begin"/>
            </w:r>
            <w:r w:rsidR="00B216EE">
              <w:rPr>
                <w:noProof/>
                <w:webHidden/>
              </w:rPr>
              <w:instrText xml:space="preserve"> PAGEREF _Toc454365215 \h </w:instrText>
            </w:r>
            <w:r w:rsidR="00B216EE">
              <w:rPr>
                <w:noProof/>
                <w:webHidden/>
              </w:rPr>
            </w:r>
            <w:r w:rsidR="00B216EE">
              <w:rPr>
                <w:noProof/>
                <w:webHidden/>
              </w:rPr>
              <w:fldChar w:fldCharType="separate"/>
            </w:r>
            <w:r w:rsidR="00131434">
              <w:rPr>
                <w:noProof/>
                <w:webHidden/>
              </w:rPr>
              <w:t>14</w:t>
            </w:r>
            <w:r w:rsidR="00B216EE">
              <w:rPr>
                <w:noProof/>
                <w:webHidden/>
              </w:rPr>
              <w:fldChar w:fldCharType="end"/>
            </w:r>
          </w:hyperlink>
        </w:p>
        <w:p w14:paraId="28C51111" w14:textId="77777777" w:rsidR="00B216EE" w:rsidRDefault="00D22CF2">
          <w:pPr>
            <w:pStyle w:val="TM1"/>
            <w:tabs>
              <w:tab w:val="right" w:leader="dot" w:pos="8636"/>
            </w:tabs>
            <w:rPr>
              <w:rFonts w:asciiTheme="minorHAnsi" w:eastAsiaTheme="minorEastAsia" w:hAnsiTheme="minorHAnsi"/>
              <w:noProof/>
              <w:sz w:val="22"/>
              <w:lang w:eastAsia="fr-CA"/>
            </w:rPr>
          </w:pPr>
          <w:hyperlink w:anchor="_Toc454365216" w:history="1">
            <w:r w:rsidR="00B216EE" w:rsidRPr="00CD3BC9">
              <w:rPr>
                <w:rStyle w:val="Lienhypertexte"/>
                <w:noProof/>
              </w:rPr>
              <w:t>Module 6 : Normes institutionnelles</w:t>
            </w:r>
            <w:r w:rsidR="00B216EE">
              <w:rPr>
                <w:noProof/>
                <w:webHidden/>
              </w:rPr>
              <w:tab/>
            </w:r>
            <w:r w:rsidR="00B216EE">
              <w:rPr>
                <w:noProof/>
                <w:webHidden/>
              </w:rPr>
              <w:fldChar w:fldCharType="begin"/>
            </w:r>
            <w:r w:rsidR="00B216EE">
              <w:rPr>
                <w:noProof/>
                <w:webHidden/>
              </w:rPr>
              <w:instrText xml:space="preserve"> PAGEREF _Toc454365216 \h </w:instrText>
            </w:r>
            <w:r w:rsidR="00B216EE">
              <w:rPr>
                <w:noProof/>
                <w:webHidden/>
              </w:rPr>
            </w:r>
            <w:r w:rsidR="00B216EE">
              <w:rPr>
                <w:noProof/>
                <w:webHidden/>
              </w:rPr>
              <w:fldChar w:fldCharType="separate"/>
            </w:r>
            <w:r w:rsidR="00131434">
              <w:rPr>
                <w:noProof/>
                <w:webHidden/>
              </w:rPr>
              <w:t>16</w:t>
            </w:r>
            <w:r w:rsidR="00B216EE">
              <w:rPr>
                <w:noProof/>
                <w:webHidden/>
              </w:rPr>
              <w:fldChar w:fldCharType="end"/>
            </w:r>
          </w:hyperlink>
        </w:p>
        <w:p w14:paraId="2B2C7E30"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7" w:history="1">
            <w:r w:rsidR="00B216EE" w:rsidRPr="00CD3BC9">
              <w:rPr>
                <w:rStyle w:val="Lienhypertexte"/>
                <w:noProof/>
              </w:rPr>
              <w:t>6.1</w:t>
            </w:r>
            <w:r w:rsidR="00B216EE">
              <w:rPr>
                <w:rFonts w:asciiTheme="minorHAnsi" w:eastAsiaTheme="minorEastAsia" w:hAnsiTheme="minorHAnsi"/>
                <w:noProof/>
                <w:sz w:val="22"/>
                <w:lang w:eastAsia="fr-CA"/>
              </w:rPr>
              <w:tab/>
            </w:r>
            <w:r w:rsidR="00B216EE" w:rsidRPr="00CD3BC9">
              <w:rPr>
                <w:rStyle w:val="Lienhypertexte"/>
                <w:noProof/>
              </w:rPr>
              <w:t>Contrôle de qualité</w:t>
            </w:r>
            <w:r w:rsidR="00B216EE">
              <w:rPr>
                <w:noProof/>
                <w:webHidden/>
              </w:rPr>
              <w:tab/>
            </w:r>
            <w:r w:rsidR="00B216EE">
              <w:rPr>
                <w:noProof/>
                <w:webHidden/>
              </w:rPr>
              <w:fldChar w:fldCharType="begin"/>
            </w:r>
            <w:r w:rsidR="00B216EE">
              <w:rPr>
                <w:noProof/>
                <w:webHidden/>
              </w:rPr>
              <w:instrText xml:space="preserve"> PAGEREF _Toc454365217 \h </w:instrText>
            </w:r>
            <w:r w:rsidR="00B216EE">
              <w:rPr>
                <w:noProof/>
                <w:webHidden/>
              </w:rPr>
            </w:r>
            <w:r w:rsidR="00B216EE">
              <w:rPr>
                <w:noProof/>
                <w:webHidden/>
              </w:rPr>
              <w:fldChar w:fldCharType="separate"/>
            </w:r>
            <w:r w:rsidR="00131434">
              <w:rPr>
                <w:noProof/>
                <w:webHidden/>
              </w:rPr>
              <w:t>16</w:t>
            </w:r>
            <w:r w:rsidR="00B216EE">
              <w:rPr>
                <w:noProof/>
                <w:webHidden/>
              </w:rPr>
              <w:fldChar w:fldCharType="end"/>
            </w:r>
          </w:hyperlink>
        </w:p>
        <w:p w14:paraId="64F1B613"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8" w:history="1">
            <w:r w:rsidR="00B216EE" w:rsidRPr="00CD3BC9">
              <w:rPr>
                <w:rStyle w:val="Lienhypertexte"/>
                <w:noProof/>
              </w:rPr>
              <w:t>6.2</w:t>
            </w:r>
            <w:r w:rsidR="00B216EE">
              <w:rPr>
                <w:rFonts w:asciiTheme="minorHAnsi" w:eastAsiaTheme="minorEastAsia" w:hAnsiTheme="minorHAnsi"/>
                <w:noProof/>
                <w:sz w:val="22"/>
                <w:lang w:eastAsia="fr-CA"/>
              </w:rPr>
              <w:tab/>
            </w:r>
            <w:r w:rsidR="00B216EE" w:rsidRPr="00CD3BC9">
              <w:rPr>
                <w:rStyle w:val="Lienhypertexte"/>
                <w:noProof/>
              </w:rPr>
              <w:t>Prescription</w:t>
            </w:r>
            <w:r w:rsidR="00B216EE">
              <w:rPr>
                <w:noProof/>
                <w:webHidden/>
              </w:rPr>
              <w:tab/>
            </w:r>
            <w:r w:rsidR="00B216EE">
              <w:rPr>
                <w:noProof/>
                <w:webHidden/>
              </w:rPr>
              <w:fldChar w:fldCharType="begin"/>
            </w:r>
            <w:r w:rsidR="00B216EE">
              <w:rPr>
                <w:noProof/>
                <w:webHidden/>
              </w:rPr>
              <w:instrText xml:space="preserve"> PAGEREF _Toc454365218 \h </w:instrText>
            </w:r>
            <w:r w:rsidR="00B216EE">
              <w:rPr>
                <w:noProof/>
                <w:webHidden/>
              </w:rPr>
            </w:r>
            <w:r w:rsidR="00B216EE">
              <w:rPr>
                <w:noProof/>
                <w:webHidden/>
              </w:rPr>
              <w:fldChar w:fldCharType="separate"/>
            </w:r>
            <w:r w:rsidR="00131434">
              <w:rPr>
                <w:noProof/>
                <w:webHidden/>
              </w:rPr>
              <w:t>16</w:t>
            </w:r>
            <w:r w:rsidR="00B216EE">
              <w:rPr>
                <w:noProof/>
                <w:webHidden/>
              </w:rPr>
              <w:fldChar w:fldCharType="end"/>
            </w:r>
          </w:hyperlink>
        </w:p>
        <w:p w14:paraId="27E2F169"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19" w:history="1">
            <w:r w:rsidR="00B216EE" w:rsidRPr="00CD3BC9">
              <w:rPr>
                <w:rStyle w:val="Lienhypertexte"/>
                <w:noProof/>
              </w:rPr>
              <w:t>6.3</w:t>
            </w:r>
            <w:r w:rsidR="00B216EE">
              <w:rPr>
                <w:rFonts w:asciiTheme="minorHAnsi" w:eastAsiaTheme="minorEastAsia" w:hAnsiTheme="minorHAnsi"/>
                <w:noProof/>
                <w:sz w:val="22"/>
                <w:lang w:eastAsia="fr-CA"/>
              </w:rPr>
              <w:tab/>
            </w:r>
            <w:r w:rsidR="00B216EE" w:rsidRPr="00CD3BC9">
              <w:rPr>
                <w:rStyle w:val="Lienhypertexte"/>
                <w:noProof/>
              </w:rPr>
              <w:t>Surveillance clinique</w:t>
            </w:r>
            <w:r w:rsidR="00B216EE">
              <w:rPr>
                <w:noProof/>
                <w:webHidden/>
              </w:rPr>
              <w:tab/>
            </w:r>
            <w:r w:rsidR="00B216EE">
              <w:rPr>
                <w:noProof/>
                <w:webHidden/>
              </w:rPr>
              <w:fldChar w:fldCharType="begin"/>
            </w:r>
            <w:r w:rsidR="00B216EE">
              <w:rPr>
                <w:noProof/>
                <w:webHidden/>
              </w:rPr>
              <w:instrText xml:space="preserve"> PAGEREF _Toc454365219 \h </w:instrText>
            </w:r>
            <w:r w:rsidR="00B216EE">
              <w:rPr>
                <w:noProof/>
                <w:webHidden/>
              </w:rPr>
            </w:r>
            <w:r w:rsidR="00B216EE">
              <w:rPr>
                <w:noProof/>
                <w:webHidden/>
              </w:rPr>
              <w:fldChar w:fldCharType="separate"/>
            </w:r>
            <w:r w:rsidR="00131434">
              <w:rPr>
                <w:noProof/>
                <w:webHidden/>
              </w:rPr>
              <w:t>16</w:t>
            </w:r>
            <w:r w:rsidR="00B216EE">
              <w:rPr>
                <w:noProof/>
                <w:webHidden/>
              </w:rPr>
              <w:fldChar w:fldCharType="end"/>
            </w:r>
          </w:hyperlink>
        </w:p>
        <w:p w14:paraId="4854224F"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20" w:history="1">
            <w:r w:rsidR="00B216EE" w:rsidRPr="00CD3BC9">
              <w:rPr>
                <w:rStyle w:val="Lienhypertexte"/>
                <w:noProof/>
              </w:rPr>
              <w:t>6.4</w:t>
            </w:r>
            <w:r w:rsidR="00B216EE">
              <w:rPr>
                <w:rFonts w:asciiTheme="minorHAnsi" w:eastAsiaTheme="minorEastAsia" w:hAnsiTheme="minorHAnsi"/>
                <w:noProof/>
                <w:sz w:val="22"/>
                <w:lang w:eastAsia="fr-CA"/>
              </w:rPr>
              <w:tab/>
            </w:r>
            <w:r w:rsidR="00B216EE" w:rsidRPr="00CD3BC9">
              <w:rPr>
                <w:rStyle w:val="Lienhypertexte"/>
                <w:noProof/>
              </w:rPr>
              <w:t>Documentation clinique</w:t>
            </w:r>
            <w:r w:rsidR="00B216EE">
              <w:rPr>
                <w:noProof/>
                <w:webHidden/>
              </w:rPr>
              <w:tab/>
            </w:r>
            <w:r w:rsidR="00B216EE">
              <w:rPr>
                <w:noProof/>
                <w:webHidden/>
              </w:rPr>
              <w:fldChar w:fldCharType="begin"/>
            </w:r>
            <w:r w:rsidR="00B216EE">
              <w:rPr>
                <w:noProof/>
                <w:webHidden/>
              </w:rPr>
              <w:instrText xml:space="preserve"> PAGEREF _Toc454365220 \h </w:instrText>
            </w:r>
            <w:r w:rsidR="00B216EE">
              <w:rPr>
                <w:noProof/>
                <w:webHidden/>
              </w:rPr>
            </w:r>
            <w:r w:rsidR="00B216EE">
              <w:rPr>
                <w:noProof/>
                <w:webHidden/>
              </w:rPr>
              <w:fldChar w:fldCharType="separate"/>
            </w:r>
            <w:r w:rsidR="00131434">
              <w:rPr>
                <w:noProof/>
                <w:webHidden/>
              </w:rPr>
              <w:t>16</w:t>
            </w:r>
            <w:r w:rsidR="00B216EE">
              <w:rPr>
                <w:noProof/>
                <w:webHidden/>
              </w:rPr>
              <w:fldChar w:fldCharType="end"/>
            </w:r>
          </w:hyperlink>
        </w:p>
        <w:p w14:paraId="5EB51062" w14:textId="77777777" w:rsidR="00B216EE" w:rsidRDefault="00D22CF2">
          <w:pPr>
            <w:pStyle w:val="TM2"/>
            <w:tabs>
              <w:tab w:val="left" w:pos="880"/>
              <w:tab w:val="right" w:leader="dot" w:pos="8636"/>
            </w:tabs>
            <w:rPr>
              <w:rFonts w:asciiTheme="minorHAnsi" w:eastAsiaTheme="minorEastAsia" w:hAnsiTheme="minorHAnsi"/>
              <w:noProof/>
              <w:sz w:val="22"/>
              <w:lang w:eastAsia="fr-CA"/>
            </w:rPr>
          </w:pPr>
          <w:hyperlink w:anchor="_Toc454365221" w:history="1">
            <w:r w:rsidR="00B216EE" w:rsidRPr="00CD3BC9">
              <w:rPr>
                <w:rStyle w:val="Lienhypertexte"/>
                <w:noProof/>
              </w:rPr>
              <w:t>6.5</w:t>
            </w:r>
            <w:r w:rsidR="00B216EE">
              <w:rPr>
                <w:rFonts w:asciiTheme="minorHAnsi" w:eastAsiaTheme="minorEastAsia" w:hAnsiTheme="minorHAnsi"/>
                <w:noProof/>
                <w:sz w:val="22"/>
                <w:lang w:eastAsia="fr-CA"/>
              </w:rPr>
              <w:tab/>
            </w:r>
            <w:r w:rsidR="00B216EE" w:rsidRPr="00CD3BC9">
              <w:rPr>
                <w:rStyle w:val="Lienhypertexte"/>
                <w:noProof/>
              </w:rPr>
              <w:t>Nettoyage et entretien</w:t>
            </w:r>
            <w:r w:rsidR="00B216EE">
              <w:rPr>
                <w:noProof/>
                <w:webHidden/>
              </w:rPr>
              <w:tab/>
            </w:r>
            <w:r w:rsidR="00B216EE">
              <w:rPr>
                <w:noProof/>
                <w:webHidden/>
              </w:rPr>
              <w:fldChar w:fldCharType="begin"/>
            </w:r>
            <w:r w:rsidR="00B216EE">
              <w:rPr>
                <w:noProof/>
                <w:webHidden/>
              </w:rPr>
              <w:instrText xml:space="preserve"> PAGEREF _Toc454365221 \h </w:instrText>
            </w:r>
            <w:r w:rsidR="00B216EE">
              <w:rPr>
                <w:noProof/>
                <w:webHidden/>
              </w:rPr>
            </w:r>
            <w:r w:rsidR="00B216EE">
              <w:rPr>
                <w:noProof/>
                <w:webHidden/>
              </w:rPr>
              <w:fldChar w:fldCharType="separate"/>
            </w:r>
            <w:r w:rsidR="00131434">
              <w:rPr>
                <w:noProof/>
                <w:webHidden/>
              </w:rPr>
              <w:t>16</w:t>
            </w:r>
            <w:r w:rsidR="00B216EE">
              <w:rPr>
                <w:noProof/>
                <w:webHidden/>
              </w:rPr>
              <w:fldChar w:fldCharType="end"/>
            </w:r>
          </w:hyperlink>
        </w:p>
        <w:p w14:paraId="634257B7" w14:textId="77777777" w:rsidR="00B216EE" w:rsidRDefault="00D22CF2">
          <w:pPr>
            <w:pStyle w:val="TM1"/>
            <w:tabs>
              <w:tab w:val="right" w:leader="dot" w:pos="8636"/>
            </w:tabs>
            <w:rPr>
              <w:rFonts w:asciiTheme="minorHAnsi" w:eastAsiaTheme="minorEastAsia" w:hAnsiTheme="minorHAnsi"/>
              <w:noProof/>
              <w:sz w:val="22"/>
              <w:lang w:eastAsia="fr-CA"/>
            </w:rPr>
          </w:pPr>
          <w:hyperlink w:anchor="_Toc454365222" w:history="1">
            <w:r w:rsidR="00B216EE" w:rsidRPr="00CD3BC9">
              <w:rPr>
                <w:rStyle w:val="Lienhypertexte"/>
                <w:noProof/>
              </w:rPr>
              <w:t>Index</w:t>
            </w:r>
            <w:r w:rsidR="00B216EE">
              <w:rPr>
                <w:noProof/>
                <w:webHidden/>
              </w:rPr>
              <w:tab/>
            </w:r>
            <w:r w:rsidR="00B216EE">
              <w:rPr>
                <w:noProof/>
                <w:webHidden/>
              </w:rPr>
              <w:fldChar w:fldCharType="begin"/>
            </w:r>
            <w:r w:rsidR="00B216EE">
              <w:rPr>
                <w:noProof/>
                <w:webHidden/>
              </w:rPr>
              <w:instrText xml:space="preserve"> PAGEREF _Toc454365222 \h </w:instrText>
            </w:r>
            <w:r w:rsidR="00B216EE">
              <w:rPr>
                <w:noProof/>
                <w:webHidden/>
              </w:rPr>
            </w:r>
            <w:r w:rsidR="00B216EE">
              <w:rPr>
                <w:noProof/>
                <w:webHidden/>
              </w:rPr>
              <w:fldChar w:fldCharType="separate"/>
            </w:r>
            <w:r w:rsidR="00131434">
              <w:rPr>
                <w:noProof/>
                <w:webHidden/>
              </w:rPr>
              <w:t>17</w:t>
            </w:r>
            <w:r w:rsidR="00B216EE">
              <w:rPr>
                <w:noProof/>
                <w:webHidden/>
              </w:rPr>
              <w:fldChar w:fldCharType="end"/>
            </w:r>
          </w:hyperlink>
        </w:p>
        <w:p w14:paraId="032BF8B3" w14:textId="77777777" w:rsidR="003E2720" w:rsidRDefault="00056572">
          <w:r>
            <w:fldChar w:fldCharType="end"/>
          </w:r>
        </w:p>
      </w:sdtContent>
    </w:sdt>
    <w:p w14:paraId="48F0B01C" w14:textId="77777777" w:rsidR="002206C3" w:rsidRDefault="002206C3" w:rsidP="008F6291">
      <w:pPr>
        <w:pStyle w:val="TitreModule"/>
      </w:pPr>
      <w:r>
        <w:t> </w:t>
      </w:r>
      <w:bookmarkStart w:id="0" w:name="_Toc454365189"/>
      <w:r>
        <w:t>Généralités</w:t>
      </w:r>
      <w:bookmarkEnd w:id="0"/>
    </w:p>
    <w:p w14:paraId="54A10E25" w14:textId="77777777" w:rsidR="00416A10" w:rsidRDefault="00416A10" w:rsidP="007C5670">
      <w:pPr>
        <w:pStyle w:val="Titre2"/>
      </w:pPr>
      <w:bookmarkStart w:id="1" w:name="_Toc454365190"/>
      <w:r>
        <w:t>Introduction</w:t>
      </w:r>
      <w:bookmarkEnd w:id="1"/>
    </w:p>
    <w:p w14:paraId="41A88878" w14:textId="77777777" w:rsidR="00416A10" w:rsidRDefault="00416A10" w:rsidP="00416A10">
      <w:r>
        <w:t xml:space="preserve">Le VDR-4 est un appareil de ventilation à haute fréquence conçu à la fin des années 1980. Il a été conçu en tant qu’appareil de ventilation </w:t>
      </w:r>
      <w:r w:rsidRPr="00881E39">
        <w:rPr>
          <w:i/>
        </w:rPr>
        <w:t>universel</w:t>
      </w:r>
      <w:r>
        <w:t xml:space="preserve">, capable de ventiler adéquatement n’importe quel poumon humain, sain ou gravement malade, de la clientèle néonatale à la clientèle adulte. </w:t>
      </w:r>
    </w:p>
    <w:p w14:paraId="79883410" w14:textId="77777777" w:rsidR="00416A10" w:rsidRPr="00881E39" w:rsidRDefault="00416A10" w:rsidP="00416A10">
      <w:r>
        <w:t>Outre le type singulier de ventilation qu’il délivre, le VDR-4 se distingue aussi par son fonctionnement entièrement pneumatique. Ceci lui confère l’avantage d’être entièrement indépendant de toute source d’alimentation électrique. En contrepartie, l’appareil à des capacités de monitorages très limitées et tous les réglages se font de façon analogique.</w:t>
      </w:r>
    </w:p>
    <w:p w14:paraId="79424D29" w14:textId="77777777" w:rsidR="002206C3" w:rsidRDefault="002206C3" w:rsidP="002206C3">
      <w:pPr>
        <w:pStyle w:val="Titre2"/>
      </w:pPr>
      <w:bookmarkStart w:id="2" w:name="_Toc454365191"/>
      <w:r>
        <w:t>Vocabulaire</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551"/>
      </w:tblGrid>
      <w:tr w:rsidR="002329EB" w:rsidRPr="002329EB" w14:paraId="28664008"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F9707C4" w14:textId="77777777" w:rsidR="002329EB" w:rsidRPr="002329EB" w:rsidRDefault="002329EB" w:rsidP="002329EB">
            <w:r w:rsidRPr="002329EB">
              <w:t>Convection</w:t>
            </w:r>
            <w:r w:rsidR="00056572">
              <w:fldChar w:fldCharType="begin"/>
            </w:r>
            <w:r w:rsidR="00056572">
              <w:instrText xml:space="preserve"> XE </w:instrText>
            </w:r>
            <w:r w:rsidR="007C5670">
              <w:instrText>« </w:instrText>
            </w:r>
            <w:r w:rsidR="00056572" w:rsidRPr="00053141">
              <w:instrText>Convection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6011DD5E" w14:textId="77777777" w:rsidR="002329EB" w:rsidRPr="002329EB" w:rsidRDefault="00727E2F" w:rsidP="002329EB">
            <w:pPr>
              <w:cnfStyle w:val="000000000000" w:firstRow="0" w:lastRow="0" w:firstColumn="0" w:lastColumn="0" w:oddVBand="0" w:evenVBand="0" w:oddHBand="0" w:evenHBand="0" w:firstRowFirstColumn="0" w:firstRowLastColumn="0" w:lastRowFirstColumn="0" w:lastRowLastColumn="0"/>
            </w:pPr>
            <w:r>
              <w:t>d</w:t>
            </w:r>
            <w:r w:rsidR="002329EB" w:rsidRPr="002329EB">
              <w:t>éplacement d’un volume de gaz.</w:t>
            </w:r>
          </w:p>
        </w:tc>
      </w:tr>
      <w:tr w:rsidR="002329EB" w:rsidRPr="002329EB" w14:paraId="073E73AE"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75B3476C" w14:textId="77777777" w:rsidR="002329EB" w:rsidRPr="002329EB" w:rsidRDefault="002329EB" w:rsidP="002329EB">
            <w:r w:rsidRPr="002329EB">
              <w:t>Diffusion</w:t>
            </w:r>
            <w:r w:rsidR="00056572">
              <w:fldChar w:fldCharType="begin"/>
            </w:r>
            <w:r w:rsidR="00056572">
              <w:instrText xml:space="preserve"> XE </w:instrText>
            </w:r>
            <w:r w:rsidR="007C5670">
              <w:instrText>« </w:instrText>
            </w:r>
            <w:r w:rsidR="00056572" w:rsidRPr="002A39D4">
              <w:instrText>Diffusion</w:instrText>
            </w:r>
            <w:r w:rsidR="007C5670">
              <w:instrText> »</w:instrText>
            </w:r>
            <w:r w:rsidR="00056572">
              <w:instrText xml:space="preserve"> </w:instrText>
            </w:r>
            <w:r w:rsidR="00056572">
              <w:fldChar w:fldCharType="end"/>
            </w:r>
            <w:r w:rsidR="007C5670">
              <w:t> </w:t>
            </w:r>
            <w:r w:rsidRPr="002329EB">
              <w:t xml:space="preserve">: </w:t>
            </w:r>
          </w:p>
        </w:tc>
        <w:tc>
          <w:tcPr>
            <w:tcW w:w="6551" w:type="dxa"/>
          </w:tcPr>
          <w:p w14:paraId="79C7F63D" w14:textId="77777777" w:rsidR="002329EB" w:rsidRPr="002329EB" w:rsidRDefault="002329EB" w:rsidP="002329EB">
            <w:pPr>
              <w:cnfStyle w:val="000000000000" w:firstRow="0" w:lastRow="0" w:firstColumn="0" w:lastColumn="0" w:oddVBand="0" w:evenVBand="0" w:oddHBand="0" w:evenHBand="0" w:firstRowFirstColumn="0" w:firstRowLastColumn="0" w:lastRowFirstColumn="0" w:lastRowLastColumn="0"/>
            </w:pPr>
            <w:r w:rsidRPr="002329EB">
              <w:t>déplacement des molécules d’un gaz</w:t>
            </w:r>
            <w:r w:rsidR="00727E2F">
              <w:t xml:space="preserve"> à l’intérieur d’un mélange gazeux</w:t>
            </w:r>
            <w:r w:rsidRPr="002329EB">
              <w:t>. Les molécules d’un gaz diffusent en suivant leur gradient de concentration.</w:t>
            </w:r>
          </w:p>
        </w:tc>
      </w:tr>
      <w:tr w:rsidR="00B573D0" w:rsidRPr="002329EB" w14:paraId="06BE7192"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01E894E2" w14:textId="77777777" w:rsidR="00B573D0" w:rsidRPr="002329EB" w:rsidRDefault="00B573D0" w:rsidP="002329EB">
            <w:r>
              <w:t>Pression partielle</w:t>
            </w:r>
            <w:r w:rsidR="00056572">
              <w:fldChar w:fldCharType="begin"/>
            </w:r>
            <w:r w:rsidR="00056572">
              <w:instrText xml:space="preserve"> XE </w:instrText>
            </w:r>
            <w:r w:rsidR="007C5670">
              <w:instrText>« </w:instrText>
            </w:r>
            <w:r w:rsidR="00056572" w:rsidRPr="000F77A1">
              <w:instrText>Pression partielle</w:instrText>
            </w:r>
            <w:r w:rsidR="007C5670">
              <w:instrText> »</w:instrText>
            </w:r>
            <w:r w:rsidR="00056572">
              <w:instrText xml:space="preserve"> </w:instrText>
            </w:r>
            <w:r w:rsidR="00056572">
              <w:fldChar w:fldCharType="end"/>
            </w:r>
            <w:r w:rsidR="007C5670">
              <w:t> </w:t>
            </w:r>
            <w:r>
              <w:t>:</w:t>
            </w:r>
          </w:p>
        </w:tc>
        <w:tc>
          <w:tcPr>
            <w:tcW w:w="6551" w:type="dxa"/>
          </w:tcPr>
          <w:p w14:paraId="52A45E31" w14:textId="77777777" w:rsidR="00B573D0" w:rsidRPr="002329EB" w:rsidRDefault="00D1211E" w:rsidP="002329EB">
            <w:pPr>
              <w:cnfStyle w:val="000000000000" w:firstRow="0" w:lastRow="0" w:firstColumn="0" w:lastColumn="0" w:oddVBand="0" w:evenVBand="0" w:oddHBand="0" w:evenHBand="0" w:firstRowFirstColumn="0" w:firstRowLastColumn="0" w:lastRowFirstColumn="0" w:lastRowLastColumn="0"/>
            </w:pPr>
            <w:r>
              <w:t>pression exercé par les molécules d’un gaz à l’intérieur d’un mélange gazeux</w:t>
            </w:r>
            <w:r w:rsidR="00B82802">
              <w:t>.</w:t>
            </w:r>
          </w:p>
        </w:tc>
      </w:tr>
      <w:tr w:rsidR="00C71942" w:rsidRPr="002329EB" w14:paraId="4C1E7465"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5317AA81" w14:textId="77777777" w:rsidR="00C71942" w:rsidRDefault="00B82802" w:rsidP="002329EB">
            <w:r>
              <w:t>Perc</w:t>
            </w:r>
            <w:r w:rsidR="00C71942">
              <w:t>ussion</w:t>
            </w:r>
            <w:r w:rsidR="00B409BA">
              <w:fldChar w:fldCharType="begin"/>
            </w:r>
            <w:r w:rsidR="00B409BA">
              <w:instrText xml:space="preserve"> XE </w:instrText>
            </w:r>
            <w:r w:rsidR="007C5670">
              <w:instrText>« </w:instrText>
            </w:r>
            <w:r w:rsidR="00B409BA" w:rsidRPr="006B4891">
              <w:instrText>Percussion</w:instrText>
            </w:r>
            <w:r w:rsidR="007C5670">
              <w:instrText> </w:instrText>
            </w:r>
            <w:r w:rsidR="00B409BA" w:rsidRPr="006B4891">
              <w:instrText>:Définition</w:instrText>
            </w:r>
            <w:r w:rsidR="007C5670">
              <w:instrText> »</w:instrText>
            </w:r>
            <w:r w:rsidR="00B409BA">
              <w:instrText xml:space="preserve"> </w:instrText>
            </w:r>
            <w:r w:rsidR="00B409BA">
              <w:fldChar w:fldCharType="end"/>
            </w:r>
            <w:r w:rsidR="007C5670">
              <w:t> </w:t>
            </w:r>
            <w:r w:rsidR="00C71942">
              <w:t>:</w:t>
            </w:r>
          </w:p>
        </w:tc>
        <w:tc>
          <w:tcPr>
            <w:tcW w:w="6551" w:type="dxa"/>
          </w:tcPr>
          <w:p w14:paraId="4DF5071B" w14:textId="77777777" w:rsidR="00C71942" w:rsidRDefault="00B82802" w:rsidP="002329EB">
            <w:pPr>
              <w:cnfStyle w:val="000000000000" w:firstRow="0" w:lastRow="0" w:firstColumn="0" w:lastColumn="0" w:oddVBand="0" w:evenVBand="0" w:oddHBand="0" w:evenHBand="0" w:firstRowFirstColumn="0" w:firstRowLastColumn="0" w:lastRowFirstColumn="0" w:lastRowLastColumn="0"/>
            </w:pPr>
            <w:r>
              <w:t>bref jet de gaz à haute vélocité.</w:t>
            </w:r>
          </w:p>
        </w:tc>
      </w:tr>
      <w:tr w:rsidR="007C5670" w:rsidRPr="002329EB" w14:paraId="6080C8FB" w14:textId="77777777" w:rsidTr="00D1211E">
        <w:tc>
          <w:tcPr>
            <w:cnfStyle w:val="001000000000" w:firstRow="0" w:lastRow="0" w:firstColumn="1" w:lastColumn="0" w:oddVBand="0" w:evenVBand="0" w:oddHBand="0" w:evenHBand="0" w:firstRowFirstColumn="0" w:firstRowLastColumn="0" w:lastRowFirstColumn="0" w:lastRowLastColumn="0"/>
            <w:tcW w:w="2235" w:type="dxa"/>
          </w:tcPr>
          <w:p w14:paraId="47641B83" w14:textId="77777777" w:rsidR="007C5670" w:rsidRDefault="007C5670" w:rsidP="002329EB">
            <w:r>
              <w:t>Analogique :</w:t>
            </w:r>
          </w:p>
        </w:tc>
        <w:tc>
          <w:tcPr>
            <w:tcW w:w="6551" w:type="dxa"/>
          </w:tcPr>
          <w:p w14:paraId="66803BBE" w14:textId="77777777" w:rsidR="007C5670" w:rsidRDefault="00A13107" w:rsidP="00727E2F">
            <w:pPr>
              <w:cnfStyle w:val="000000000000" w:firstRow="0" w:lastRow="0" w:firstColumn="0" w:lastColumn="0" w:oddVBand="0" w:evenVBand="0" w:oddHBand="0" w:evenHBand="0" w:firstRowFirstColumn="0" w:firstRowLastColumn="0" w:lastRowFirstColumn="0" w:lastRowLastColumn="0"/>
            </w:pPr>
            <w:r>
              <w:t xml:space="preserve">valeur exprimée par analogie avec une autre valeur. S’oppose </w:t>
            </w:r>
            <w:r w:rsidR="00727E2F">
              <w:t>à</w:t>
            </w:r>
            <w:r>
              <w:t xml:space="preserve"> numérique.</w:t>
            </w:r>
          </w:p>
        </w:tc>
      </w:tr>
    </w:tbl>
    <w:p w14:paraId="47AB20AC" w14:textId="77777777" w:rsidR="002206C3" w:rsidRDefault="002206C3" w:rsidP="002206C3">
      <w:pPr>
        <w:pStyle w:val="Titre2"/>
      </w:pPr>
      <w:bookmarkStart w:id="3" w:name="_Toc454365192"/>
      <w:r>
        <w:t>Notion de ventilation à haute fréquence</w:t>
      </w:r>
      <w:bookmarkEnd w:id="3"/>
    </w:p>
    <w:p w14:paraId="0B113803" w14:textId="77777777" w:rsidR="002E4951" w:rsidRDefault="002E4951" w:rsidP="002E4951">
      <w:r>
        <w:t>Ce qui caractérise la ventilation à haute fréquence est l’administration de volumes courants inférieurs au volume de l’espace mort anatomique du patient.</w:t>
      </w:r>
    </w:p>
    <w:p w14:paraId="2E9E702E" w14:textId="70D6E88F" w:rsidR="002E4951" w:rsidRDefault="00DE2E4E" w:rsidP="002E4951">
      <w:r>
        <w:t xml:space="preserve">Étant donné que les volumes courants sont trop petits pour que l’air alvéolaire soit expulsé hors des voies respiratoires, c’est </w:t>
      </w:r>
      <w:r w:rsidR="00476773">
        <w:t>entre autres</w:t>
      </w:r>
      <w:r>
        <w:t xml:space="preserve"> par une augmentation de la diffusion que </w:t>
      </w:r>
      <w:r w:rsidR="006C4233">
        <w:t>ce type de</w:t>
      </w:r>
      <w:r>
        <w:t xml:space="preserve"> ventilation parvient à maintenir des échanges gazeux adéquats.</w:t>
      </w:r>
    </w:p>
    <w:p w14:paraId="0F426B2E" w14:textId="77777777" w:rsidR="00DE2E4E" w:rsidRDefault="00DE2E4E" w:rsidP="00DE2E4E">
      <w:pPr>
        <w:pStyle w:val="Titre3"/>
      </w:pPr>
      <w:r>
        <w:t>Oxygénation lors de la ventilation à haute fréquence</w:t>
      </w:r>
    </w:p>
    <w:p w14:paraId="02168EB8" w14:textId="77777777" w:rsidR="00DE2E4E" w:rsidRDefault="00DE2E4E" w:rsidP="00DE2E4E">
      <w:r>
        <w:t xml:space="preserve">Les facteurs influençant l’oxygénation lors de la ventilation à haute fréquence sont à toute fin pratique les mêmes que pour la ventilation convective. </w:t>
      </w:r>
    </w:p>
    <w:p w14:paraId="366DD580" w14:textId="77777777" w:rsidR="00DE2E4E" w:rsidRDefault="00DE2E4E" w:rsidP="00DE2E4E">
      <w:r>
        <w:t>Dans l’absolu, l’oxygénation du sang est proportionnelle à la pression partielle d’oxygène dans les alvéoles</w:t>
      </w:r>
      <w:r w:rsidR="00B573D0">
        <w:t>. Les trois principales variables influençant cette pression partielle sont :</w:t>
      </w:r>
    </w:p>
    <w:p w14:paraId="2EA4733C" w14:textId="77777777" w:rsidR="00B573D0" w:rsidRDefault="00B573D0" w:rsidP="00B573D0">
      <w:pPr>
        <w:numPr>
          <w:ilvl w:val="0"/>
          <w:numId w:val="23"/>
        </w:numPr>
      </w:pPr>
      <w:r>
        <w:t>la concentration d’oxygène dans l’air insufflé,</w:t>
      </w:r>
    </w:p>
    <w:p w14:paraId="75E58635" w14:textId="77777777" w:rsidR="00B573D0" w:rsidRDefault="00B573D0" w:rsidP="00B573D0">
      <w:pPr>
        <w:numPr>
          <w:ilvl w:val="0"/>
          <w:numId w:val="23"/>
        </w:numPr>
      </w:pPr>
      <w:r>
        <w:t>la pression alvéolaire moyenne,</w:t>
      </w:r>
    </w:p>
    <w:p w14:paraId="015A8F0D" w14:textId="77777777" w:rsidR="00B573D0" w:rsidRDefault="00B573D0" w:rsidP="00B573D0">
      <w:pPr>
        <w:numPr>
          <w:ilvl w:val="0"/>
          <w:numId w:val="23"/>
        </w:numPr>
      </w:pPr>
      <w:r>
        <w:t>la concentration alvéolaire de gaz carbonique.</w:t>
      </w:r>
    </w:p>
    <w:p w14:paraId="0A2E9980" w14:textId="77777777" w:rsidR="00607DCB" w:rsidRDefault="00607DCB" w:rsidP="00607DCB">
      <w:pPr>
        <w:pStyle w:val="Titre3"/>
      </w:pPr>
      <w:r>
        <w:t>Relation fréquence – volume – ventilation</w:t>
      </w:r>
    </w:p>
    <w:p w14:paraId="38C38AAF" w14:textId="77777777" w:rsidR="00607DCB" w:rsidRDefault="00607DCB" w:rsidP="00607DCB">
      <w:r>
        <w:t xml:space="preserve">Ce qui limite les volumes courants en ventilation </w:t>
      </w:r>
      <w:r w:rsidR="00727E2F">
        <w:t xml:space="preserve">à haute fréquence </w:t>
      </w:r>
      <w:r>
        <w:t xml:space="preserve">est le peu de temps disponible pour chaque cycle respiratoire. Ce temps est d’autant plus court que la fréquence est élevée. </w:t>
      </w:r>
    </w:p>
    <w:p w14:paraId="40AC2FFB" w14:textId="77777777" w:rsidR="00607DCB" w:rsidRDefault="00D22CF2" w:rsidP="00607DCB">
      <m:oMathPara>
        <m:oMath>
          <m:sSub>
            <m:sSubPr>
              <m:ctrlPr>
                <w:rPr>
                  <w:rFonts w:ascii="Cambria Math" w:hAnsi="Cambria Math"/>
                  <w:i/>
                </w:rPr>
              </m:ctrlPr>
            </m:sSubPr>
            <m:e>
              <m:r>
                <w:rPr>
                  <w:rFonts w:ascii="Cambria Math" w:hAnsi="Cambria Math"/>
                </w:rPr>
                <m:t>Temps de cycle</m:t>
              </m:r>
            </m:e>
            <m:sub>
              <m:r>
                <w:rPr>
                  <w:rFonts w:ascii="Cambria Math" w:hAnsi="Cambria Math"/>
                </w:rPr>
                <m:t xml:space="preserve">  (secondes)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e>
                <m:sub>
                  <m:r>
                    <w:rPr>
                      <w:rFonts w:ascii="Cambria Math" w:hAnsi="Cambria Math"/>
                    </w:rPr>
                    <m:t>(secondes)</m:t>
                  </m:r>
                </m:sub>
              </m:sSub>
            </m:num>
            <m:den>
              <m:sSub>
                <m:sSubPr>
                  <m:ctrlPr>
                    <w:rPr>
                      <w:rFonts w:ascii="Cambria Math" w:hAnsi="Cambria Math"/>
                      <w:i/>
                    </w:rPr>
                  </m:ctrlPr>
                </m:sSubPr>
                <m:e>
                  <m:r>
                    <w:rPr>
                      <w:rFonts w:ascii="Cambria Math" w:hAnsi="Cambria Math"/>
                    </w:rPr>
                    <m:t xml:space="preserve">Fréquence </m:t>
                  </m:r>
                </m:e>
                <m:sub>
                  <m:r>
                    <w:rPr>
                      <w:rFonts w:ascii="Cambria Math" w:hAnsi="Cambria Math"/>
                    </w:rPr>
                    <m:t>(cycles/minute)</m:t>
                  </m:r>
                </m:sub>
              </m:sSub>
            </m:den>
          </m:f>
        </m:oMath>
      </m:oMathPara>
    </w:p>
    <w:p w14:paraId="28B98E98" w14:textId="77777777" w:rsidR="00607DCB" w:rsidRDefault="00607DCB" w:rsidP="00607DCB">
      <w:r>
        <w:t>En conséquence, une diminution de la fréquence entrainera une augmentation du volume courant en laissant plus de temps à la pression pour s’équilibrer entre le circuit et les alvéoles. Et, inversement, une augmentation de la fréquence entrainera une diminution du volume courant.</w:t>
      </w:r>
    </w:p>
    <w:p w14:paraId="71A031F6" w14:textId="77777777" w:rsidR="00A13107" w:rsidRDefault="00A13107" w:rsidP="00A13107">
      <w:pPr>
        <w:pStyle w:val="Titre2"/>
      </w:pPr>
      <w:bookmarkStart w:id="4" w:name="_Toc454365193"/>
      <w:r>
        <w:t>Particularité du VDR-4</w:t>
      </w:r>
      <w:bookmarkEnd w:id="4"/>
    </w:p>
    <w:p w14:paraId="29A994EB" w14:textId="77777777" w:rsidR="00A13107" w:rsidRDefault="00A13107" w:rsidP="00A13107">
      <w:r>
        <w:t>Le VDR-4 se distingue des autres appareils de ventilation à haute fréquence est l’alternance (à basse fréquence) entre deux (voire même trois) amplitudes de percussion. Il en résulte une alternance entre deux pressions moyennes. Les échanges gazeux lors de ce type de ventilation seront par conséquent à la fois le résultat du déplacement de volumes d’air (convection) et de l’accélération de la diffusion propre à la ventilation à haute fréquence.</w:t>
      </w:r>
    </w:p>
    <w:p w14:paraId="69C2BA3C" w14:textId="77777777" w:rsidR="00A13107" w:rsidRDefault="00A13107" w:rsidP="00A13107">
      <w:pPr>
        <w:pStyle w:val="Figure"/>
      </w:pPr>
      <w:r>
        <w:drawing>
          <wp:inline distT="0" distB="0" distL="0" distR="0" wp14:anchorId="31308DE4" wp14:editId="2EC0398C">
            <wp:extent cx="5490210" cy="14789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age.emf"/>
                    <pic:cNvPicPr/>
                  </pic:nvPicPr>
                  <pic:blipFill>
                    <a:blip r:embed="rId10">
                      <a:extLst>
                        <a:ext uri="{28A0092B-C50C-407E-A947-70E740481C1C}">
                          <a14:useLocalDpi xmlns:a14="http://schemas.microsoft.com/office/drawing/2010/main" val="0"/>
                        </a:ext>
                      </a:extLst>
                    </a:blip>
                    <a:stretch>
                      <a:fillRect/>
                    </a:stretch>
                  </pic:blipFill>
                  <pic:spPr>
                    <a:xfrm>
                      <a:off x="0" y="0"/>
                      <a:ext cx="5490210" cy="1478915"/>
                    </a:xfrm>
                    <a:prstGeom prst="rect">
                      <a:avLst/>
                    </a:prstGeom>
                  </pic:spPr>
                </pic:pic>
              </a:graphicData>
            </a:graphic>
          </wp:inline>
        </w:drawing>
      </w:r>
    </w:p>
    <w:p w14:paraId="6E6F78D8" w14:textId="77777777" w:rsidR="00A13107" w:rsidRDefault="00A13107" w:rsidP="00A13107">
      <w:pPr>
        <w:pStyle w:val="Lgende"/>
        <w:jc w:val="both"/>
      </w:pPr>
      <w:r>
        <w:t xml:space="preserve">Figure </w:t>
      </w:r>
      <w:fldSimple w:instr=" SEQ Figure \* ARABIC ">
        <w:r w:rsidR="00391BA1">
          <w:rPr>
            <w:noProof/>
          </w:rPr>
          <w:t>1</w:t>
        </w:r>
      </w:fldSimple>
      <w:r>
        <w:t xml:space="preserve"> – L’alternance entre deux amplitudes de percussions donne une apparence typique au tracé de la pression à l'ouverture des voies aérienne lors de la ventilation avec un VDR-4. Les phases inspiratoires et expiratoires à basse fréquence (convection) sont composées d’une succession d’inspiration et d’expirations à haute fréquence (percussions).</w:t>
      </w:r>
    </w:p>
    <w:p w14:paraId="457BE9A2" w14:textId="77777777" w:rsidR="002206C3" w:rsidRDefault="002206C3" w:rsidP="00D1211E">
      <w:pPr>
        <w:pStyle w:val="TitreModule"/>
      </w:pPr>
      <w:bookmarkStart w:id="5" w:name="_Toc454365194"/>
      <w:r w:rsidRPr="00D1211E">
        <w:t>Composantes</w:t>
      </w:r>
      <w:r>
        <w:t xml:space="preserve"> du système</w:t>
      </w:r>
      <w:bookmarkEnd w:id="5"/>
    </w:p>
    <w:p w14:paraId="3DBECCBC" w14:textId="77777777" w:rsidR="00CB57C4" w:rsidRDefault="003F7C2A" w:rsidP="00CB57C4">
      <w:pPr>
        <w:pStyle w:val="Figure"/>
      </w:pPr>
      <w:r>
        <w:drawing>
          <wp:inline distT="0" distB="0" distL="0" distR="0" wp14:anchorId="1F6C81E8" wp14:editId="20C07727">
            <wp:extent cx="5490210" cy="43662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 Schema système.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210" cy="4366260"/>
                    </a:xfrm>
                    <a:prstGeom prst="rect">
                      <a:avLst/>
                    </a:prstGeom>
                  </pic:spPr>
                </pic:pic>
              </a:graphicData>
            </a:graphic>
          </wp:inline>
        </w:drawing>
      </w:r>
    </w:p>
    <w:p w14:paraId="5BC11CD1" w14:textId="77777777" w:rsidR="00F40C73" w:rsidRDefault="00F40C73" w:rsidP="00F40C73">
      <w:pPr>
        <w:pStyle w:val="Lgende"/>
      </w:pPr>
      <w:bookmarkStart w:id="6" w:name="_Ref450564902"/>
      <w:bookmarkStart w:id="7" w:name="_Ref450564842"/>
      <w:r>
        <w:t xml:space="preserve">Figure </w:t>
      </w:r>
      <w:fldSimple w:instr=" SEQ Figure \* ARABIC ">
        <w:r w:rsidR="00391BA1">
          <w:rPr>
            <w:noProof/>
          </w:rPr>
          <w:t>2</w:t>
        </w:r>
      </w:fldSimple>
      <w:bookmarkEnd w:id="6"/>
      <w:r>
        <w:t xml:space="preserve"> - </w:t>
      </w:r>
      <w:r w:rsidRPr="008565EF">
        <w:t>Composantes du système.</w:t>
      </w:r>
      <w:bookmarkEnd w:id="7"/>
    </w:p>
    <w:p w14:paraId="1A7B5392" w14:textId="77777777" w:rsidR="002206C3" w:rsidRDefault="002206C3" w:rsidP="00D1211E">
      <w:pPr>
        <w:pStyle w:val="Titre2"/>
      </w:pPr>
      <w:bookmarkStart w:id="8" w:name="_Toc454365195"/>
      <w:r>
        <w:t>Module de contrôle</w:t>
      </w:r>
      <w:bookmarkEnd w:id="8"/>
    </w:p>
    <w:p w14:paraId="0841D31F" w14:textId="77777777" w:rsidR="00536CEB" w:rsidRDefault="00536CEB" w:rsidP="00536CEB">
      <w:r>
        <w:t xml:space="preserve">Le module de contrôle est la composante que permet de régler les paramètres de la ventilation délivrée par le VDR-4. </w:t>
      </w:r>
    </w:p>
    <w:p w14:paraId="604CFFE3" w14:textId="77777777" w:rsidR="00536CEB" w:rsidRDefault="00536CEB" w:rsidP="00536CEB">
      <w:r>
        <w:t>À partir de son alimentation en gaz à haute pression (air et oxygène), le module de contrôle produit :</w:t>
      </w:r>
    </w:p>
    <w:p w14:paraId="05018714" w14:textId="77777777" w:rsidR="00536CEB" w:rsidRDefault="00536CEB" w:rsidP="00536CEB">
      <w:pPr>
        <w:numPr>
          <w:ilvl w:val="0"/>
          <w:numId w:val="23"/>
        </w:numPr>
      </w:pPr>
      <w:r>
        <w:t>Un débit intermittent alimentant le phasitron;</w:t>
      </w:r>
    </w:p>
    <w:p w14:paraId="26A7B50D" w14:textId="77777777" w:rsidR="00536CEB" w:rsidRDefault="00536CEB" w:rsidP="00536CEB">
      <w:pPr>
        <w:numPr>
          <w:ilvl w:val="0"/>
          <w:numId w:val="23"/>
        </w:numPr>
      </w:pPr>
      <w:r>
        <w:t>Un débit continue</w:t>
      </w:r>
      <w:r w:rsidR="00E818FA">
        <w:t xml:space="preserve"> (+/- 20 l/min)</w:t>
      </w:r>
      <w:r>
        <w:t xml:space="preserve"> alimentant le nébuliseur ou tout autre système d’humidification (si activé) ;</w:t>
      </w:r>
    </w:p>
    <w:p w14:paraId="0AD982B3" w14:textId="77777777" w:rsidR="00536CEB" w:rsidRDefault="00536CEB" w:rsidP="00536CEB">
      <w:pPr>
        <w:numPr>
          <w:ilvl w:val="0"/>
          <w:numId w:val="23"/>
        </w:numPr>
      </w:pPr>
      <w:r>
        <w:t xml:space="preserve">Un </w:t>
      </w:r>
      <w:r w:rsidR="00E818FA">
        <w:t>débit auxiliaire (+/- 10 l/min) (ajouté à la sortie du nébuliseur dans le circuit classique);</w:t>
      </w:r>
    </w:p>
    <w:p w14:paraId="5577D1BC" w14:textId="77777777" w:rsidR="006321E6" w:rsidRDefault="006321E6" w:rsidP="006321E6">
      <w:r>
        <w:t>Il est aussi doté d’un port de monitorag</w:t>
      </w:r>
      <w:r w:rsidR="00504450">
        <w:t>e</w:t>
      </w:r>
      <w:r w:rsidR="00091AD7">
        <w:t xml:space="preserve">. Un multimètre numérique affiche les pressions </w:t>
      </w:r>
      <w:r w:rsidR="000231DC">
        <w:t>moyennes (inspiratoire, expiratoire et globale) e</w:t>
      </w:r>
      <w:r w:rsidR="00FA0977">
        <w:t>t</w:t>
      </w:r>
      <w:r w:rsidR="000231DC">
        <w:t xml:space="preserve"> les fréquences </w:t>
      </w:r>
      <w:r w:rsidR="00091AD7">
        <w:t>(percussion et convection)</w:t>
      </w:r>
      <w:r w:rsidR="003E2720">
        <w:t>. Finalement, le module de contrôle comprend aussi une alarme de déconnection alimentée par une pile.</w:t>
      </w:r>
    </w:p>
    <w:p w14:paraId="70B608CA" w14:textId="77777777" w:rsidR="00BF3857" w:rsidRDefault="00536CEB" w:rsidP="00BF3857">
      <w:pPr>
        <w:rPr>
          <w:noProof/>
        </w:rPr>
      </w:pPr>
      <w:r>
        <w:t>Le fonctionnement du module de contrôle est exclusivement pneumatique, à l’exception du multimètre et de l’alarme de déconnection. Chaque bouton actionné par l’utilisateur est une valve</w:t>
      </w:r>
      <w:r w:rsidR="00152263">
        <w:t xml:space="preserve"> contrôlant une cartouche pneumatique</w:t>
      </w:r>
      <w:r>
        <w:t>.</w:t>
      </w:r>
      <w:r w:rsidR="000B6B06">
        <w:rPr>
          <w:noProof/>
        </w:rPr>
        <w:t xml:space="preserve"> </w:t>
      </w:r>
    </w:p>
    <w:p w14:paraId="127C1204" w14:textId="77777777" w:rsidR="00BF3857" w:rsidRDefault="00BF3857" w:rsidP="00BF3857">
      <w:r>
        <w:rPr>
          <w:noProof/>
        </w:rPr>
        <w:t xml:space="preserve">Le circuit logique du module de contrôle est constitué d’un agencement d’une trentaine de cartouches pneumatiques. Cette conception à pour résultat que plusieurs paramètres réglables s’inter-influencent. Par exemple, une augmentation de l’amplitude des percussions à l’inspiration (bouton </w:t>
      </w:r>
      <w:r>
        <w:rPr>
          <w:i/>
          <w:noProof/>
        </w:rPr>
        <w:t>DEBIT PULSE</w:t>
      </w:r>
      <w:r w:rsidRPr="00BF3857">
        <w:rPr>
          <w:noProof/>
        </w:rPr>
        <w:t>)</w:t>
      </w:r>
      <w:r>
        <w:rPr>
          <w:noProof/>
        </w:rPr>
        <w:t xml:space="preserve"> entrainera aussi une augmentation </w:t>
      </w:r>
      <w:r w:rsidRPr="00BF3857">
        <w:rPr>
          <w:noProof/>
        </w:rPr>
        <w:t xml:space="preserve"> </w:t>
      </w:r>
      <w:r>
        <w:rPr>
          <w:noProof/>
        </w:rPr>
        <w:t>de l’amplitude des percussions à l’expiration.</w:t>
      </w:r>
    </w:p>
    <w:p w14:paraId="3CCBD4D5" w14:textId="77777777" w:rsidR="00152263" w:rsidRDefault="00152263" w:rsidP="00152263">
      <w:pPr>
        <w:pStyle w:val="Figure"/>
      </w:pPr>
      <w:r>
        <w:drawing>
          <wp:inline distT="0" distB="0" distL="0" distR="0" wp14:anchorId="12A7CCCA" wp14:editId="4A682F02">
            <wp:extent cx="3373715" cy="2022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uche pheumatique.emf"/>
                    <pic:cNvPicPr/>
                  </pic:nvPicPr>
                  <pic:blipFill>
                    <a:blip r:embed="rId12">
                      <a:extLst>
                        <a:ext uri="{28A0092B-C50C-407E-A947-70E740481C1C}">
                          <a14:useLocalDpi xmlns:a14="http://schemas.microsoft.com/office/drawing/2010/main" val="0"/>
                        </a:ext>
                      </a:extLst>
                    </a:blip>
                    <a:stretch>
                      <a:fillRect/>
                    </a:stretch>
                  </pic:blipFill>
                  <pic:spPr>
                    <a:xfrm>
                      <a:off x="0" y="0"/>
                      <a:ext cx="3373715" cy="2022857"/>
                    </a:xfrm>
                    <a:prstGeom prst="rect">
                      <a:avLst/>
                    </a:prstGeom>
                  </pic:spPr>
                </pic:pic>
              </a:graphicData>
            </a:graphic>
          </wp:inline>
        </w:drawing>
      </w:r>
    </w:p>
    <w:p w14:paraId="72B0BDC0" w14:textId="77777777" w:rsidR="00BF3857" w:rsidRDefault="00152263" w:rsidP="000F2F0A">
      <w:pPr>
        <w:pStyle w:val="Lgende"/>
        <w:jc w:val="both"/>
        <w:rPr>
          <w:noProof/>
        </w:rPr>
      </w:pPr>
      <w:r>
        <w:t xml:space="preserve">Figure </w:t>
      </w:r>
      <w:fldSimple w:instr=" SEQ Figure \* ARABIC ">
        <w:r w:rsidR="00391BA1">
          <w:rPr>
            <w:noProof/>
          </w:rPr>
          <w:t>3</w:t>
        </w:r>
      </w:fldSimple>
      <w:r>
        <w:t xml:space="preserve"> - Fonctionnement d'une cartouche pneumatique. À mesure que la pression augmente derrière le diaphragme, celui-ci se déforme, emmenant  le piston à obstruer l’arrivée de gaz. Les ouvertures se trouvant </w:t>
      </w:r>
      <w:r w:rsidR="007931A7">
        <w:t>derrière</w:t>
      </w:r>
      <w:r>
        <w:t xml:space="preserve"> le diaphragme permettent à la pression dans la cartouche de revenir à la normale lorsque l’arrivée de gaz est obstruée</w:t>
      </w:r>
      <w:r w:rsidR="00110FA9">
        <w:t>, ramenant ainsi le diaphragme à sa position initiale.</w:t>
      </w:r>
      <w:r w:rsidR="00BF3857" w:rsidRPr="00BF3857">
        <w:rPr>
          <w:noProof/>
        </w:rPr>
        <w:t xml:space="preserve"> </w:t>
      </w:r>
    </w:p>
    <w:p w14:paraId="016C6ECE" w14:textId="77777777" w:rsidR="009F0A77" w:rsidRDefault="00355DD6" w:rsidP="009F0A77">
      <w:pPr>
        <w:pStyle w:val="Figure"/>
      </w:pPr>
      <w:r>
        <w:drawing>
          <wp:inline distT="0" distB="0" distL="0" distR="0" wp14:anchorId="19E04076" wp14:editId="4B15B573">
            <wp:extent cx="5490210" cy="26701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r-4-2.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0210" cy="2670175"/>
                    </a:xfrm>
                    <a:prstGeom prst="rect">
                      <a:avLst/>
                    </a:prstGeom>
                  </pic:spPr>
                </pic:pic>
              </a:graphicData>
            </a:graphic>
          </wp:inline>
        </w:drawing>
      </w:r>
    </w:p>
    <w:p w14:paraId="37E398A6" w14:textId="77777777" w:rsidR="00536CEB" w:rsidRPr="009F0A77" w:rsidRDefault="009F0A77" w:rsidP="009F0A77">
      <w:pPr>
        <w:pStyle w:val="Lgende"/>
      </w:pPr>
      <w:r w:rsidRPr="009F0A77">
        <w:t xml:space="preserve">Figure </w:t>
      </w:r>
      <w:fldSimple w:instr=" SEQ Figure \* ARABIC ">
        <w:r w:rsidR="00391BA1">
          <w:rPr>
            <w:noProof/>
          </w:rPr>
          <w:t>4</w:t>
        </w:r>
      </w:fldSimple>
      <w:r w:rsidRPr="009F0A77">
        <w:t xml:space="preserve"> - Pan</w:t>
      </w:r>
      <w:r>
        <w:t>n</w:t>
      </w:r>
      <w:r w:rsidRPr="009F0A77">
        <w:t>eau avant du module de contrôle.</w:t>
      </w:r>
    </w:p>
    <w:p w14:paraId="3163DA8B" w14:textId="77777777" w:rsidR="002206C3" w:rsidRDefault="002206C3" w:rsidP="002206C3">
      <w:pPr>
        <w:pStyle w:val="Titre2"/>
      </w:pPr>
      <w:bookmarkStart w:id="9" w:name="_Toc454365196"/>
      <w:r>
        <w:t>Phasitron</w:t>
      </w:r>
      <w:bookmarkEnd w:id="9"/>
      <w:r w:rsidR="00C71942">
        <w:fldChar w:fldCharType="begin"/>
      </w:r>
      <w:r w:rsidR="00C71942">
        <w:instrText xml:space="preserve"> XE "</w:instrText>
      </w:r>
      <w:r w:rsidR="00C71942" w:rsidRPr="00E55BB1">
        <w:instrText>Phasitron</w:instrText>
      </w:r>
      <w:r w:rsidR="00C71942">
        <w:instrText xml:space="preserve">" </w:instrText>
      </w:r>
      <w:r w:rsidR="00C71942">
        <w:fldChar w:fldCharType="end"/>
      </w:r>
    </w:p>
    <w:p w14:paraId="5EC3DB50" w14:textId="77777777" w:rsidR="002206C3" w:rsidRDefault="002206C3" w:rsidP="002206C3">
      <w:r>
        <w:t>Le phasitron est la composante du circuit de ventilation raccordée directement à l’interface patient (tube endotrachéal,</w:t>
      </w:r>
      <w:r w:rsidR="00BF3857">
        <w:t xml:space="preserve"> canule de trachéotomie, etc.)</w:t>
      </w:r>
      <w:r>
        <w:t xml:space="preserve"> Il remplit les deux fonctions suivantes :</w:t>
      </w:r>
    </w:p>
    <w:p w14:paraId="1AC17D95" w14:textId="77777777" w:rsidR="002206C3" w:rsidRDefault="002206C3" w:rsidP="00D1211E">
      <w:pPr>
        <w:numPr>
          <w:ilvl w:val="0"/>
          <w:numId w:val="25"/>
        </w:numPr>
      </w:pPr>
      <w:r>
        <w:t xml:space="preserve">Amplification du jet de gaz </w:t>
      </w:r>
      <w:r w:rsidR="00BF3857">
        <w:t xml:space="preserve">(percussion) </w:t>
      </w:r>
      <w:r>
        <w:t>en p</w:t>
      </w:r>
      <w:r w:rsidR="00BF3857">
        <w:t>rovenance du module de contrôle;</w:t>
      </w:r>
    </w:p>
    <w:p w14:paraId="0BFB77BA" w14:textId="77777777" w:rsidR="002206C3" w:rsidRDefault="002206C3" w:rsidP="00D1211E">
      <w:pPr>
        <w:numPr>
          <w:ilvl w:val="0"/>
          <w:numId w:val="25"/>
        </w:numPr>
      </w:pPr>
      <w:r>
        <w:t>Valve expiratoire.</w:t>
      </w:r>
    </w:p>
    <w:p w14:paraId="492CCFB2" w14:textId="77777777" w:rsidR="002206C3" w:rsidRDefault="002206C3" w:rsidP="002206C3">
      <w:r>
        <w:t xml:space="preserve">L’amplification du jet de gaz se fait par un appel d’air (principe de venturi). Le ratio air aspiré : air injecté du tube de venturi diminue au fur et à mesure que la pression augmente à la sortie de celui-ci. </w:t>
      </w:r>
      <w:r w:rsidR="006B6BC3">
        <w:t>Conçue en tant que mécanisme</w:t>
      </w:r>
      <w:r>
        <w:t xml:space="preserve"> de protection </w:t>
      </w:r>
      <w:r w:rsidR="006B6BC3">
        <w:t>pulmonaire, c</w:t>
      </w:r>
      <w:r>
        <w:t>ette caractéristique tend à diminuer l’amplitude des variations de pressions de ventilation lors de changement de mécanique pulmonaire.</w:t>
      </w:r>
    </w:p>
    <w:p w14:paraId="5728B12F" w14:textId="77777777" w:rsidR="006B6BC3" w:rsidRDefault="006B6BC3" w:rsidP="002206C3">
      <w:r>
        <w:t>Lorsqu’un débit d’air est injecté dans le</w:t>
      </w:r>
      <w:r w:rsidR="007673EF">
        <w:t xml:space="preserve"> </w:t>
      </w:r>
      <w:r>
        <w:t>tube de venturi</w:t>
      </w:r>
      <w:r w:rsidR="007673EF">
        <w:t>, il</w:t>
      </w:r>
      <w:r>
        <w:t xml:space="preserve"> se déplace vers l’avant</w:t>
      </w:r>
      <w:r w:rsidR="007673EF">
        <w:t xml:space="preserve"> du phasitron, obstruant ainsi l’orifice expiratoire. Lorsque le tube de venturi ne reçoit plus de débit, il retourne à sa position de repos (à l’arrière du phasitron), libérant ainsi l’orifice expiratoire.</w:t>
      </w:r>
    </w:p>
    <w:p w14:paraId="4F2249E4" w14:textId="77777777" w:rsidR="00407D78" w:rsidRDefault="00407D78" w:rsidP="002206C3">
      <w:r>
        <w:t xml:space="preserve">L’absence de circuit respiratoire entre le phasitron et l’interface patient et l’utilisation de tubulures peu </w:t>
      </w:r>
      <w:proofErr w:type="spellStart"/>
      <w:r>
        <w:t>compliantes</w:t>
      </w:r>
      <w:proofErr w:type="spellEnd"/>
      <w:r>
        <w:t xml:space="preserve"> entre le phasitron et le module de contrôle évite l’atténuation des percussions dans le volume compressible du circuit.</w:t>
      </w:r>
    </w:p>
    <w:p w14:paraId="7179864B" w14:textId="77777777" w:rsidR="00C074D3" w:rsidRDefault="00086B75" w:rsidP="00C074D3">
      <w:pPr>
        <w:pStyle w:val="Figure"/>
      </w:pPr>
      <w:r>
        <mc:AlternateContent>
          <mc:Choice Requires="wpc">
            <w:drawing>
              <wp:inline distT="0" distB="0" distL="0" distR="0" wp14:anchorId="1ADEDAAA" wp14:editId="72777615">
                <wp:extent cx="5965190" cy="1878965"/>
                <wp:effectExtent l="0" t="0" r="0" b="6985"/>
                <wp:docPr id="573" name="Zone de dessin 5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7" name="Freeform 541"/>
                        <wps:cNvSpPr>
                          <a:spLocks/>
                        </wps:cNvSpPr>
                        <wps:spPr bwMode="auto">
                          <a:xfrm>
                            <a:off x="916305" y="6985"/>
                            <a:ext cx="3411220" cy="1474470"/>
                          </a:xfrm>
                          <a:custGeom>
                            <a:avLst/>
                            <a:gdLst>
                              <a:gd name="T0" fmla="*/ 12570 w 13880"/>
                              <a:gd name="T1" fmla="*/ 380 h 6003"/>
                              <a:gd name="T2" fmla="*/ 12576 w 13880"/>
                              <a:gd name="T3" fmla="*/ 1243 h 6003"/>
                              <a:gd name="T4" fmla="*/ 12815 w 13880"/>
                              <a:gd name="T5" fmla="*/ 736 h 6003"/>
                              <a:gd name="T6" fmla="*/ 13485 w 13880"/>
                              <a:gd name="T7" fmla="*/ 1798 h 6003"/>
                              <a:gd name="T8" fmla="*/ 13682 w 13880"/>
                              <a:gd name="T9" fmla="*/ 1909 h 6003"/>
                              <a:gd name="T10" fmla="*/ 13857 w 13880"/>
                              <a:gd name="T11" fmla="*/ 1819 h 6003"/>
                              <a:gd name="T12" fmla="*/ 13835 w 13880"/>
                              <a:gd name="T13" fmla="*/ 2456 h 6003"/>
                              <a:gd name="T14" fmla="*/ 13684 w 13880"/>
                              <a:gd name="T15" fmla="*/ 2678 h 6003"/>
                              <a:gd name="T16" fmla="*/ 13492 w 13880"/>
                              <a:gd name="T17" fmla="*/ 2597 h 6003"/>
                              <a:gd name="T18" fmla="*/ 13485 w 13880"/>
                              <a:gd name="T19" fmla="*/ 3763 h 6003"/>
                              <a:gd name="T20" fmla="*/ 12815 w 13880"/>
                              <a:gd name="T21" fmla="*/ 3256 h 6003"/>
                              <a:gd name="T22" fmla="*/ 12576 w 13880"/>
                              <a:gd name="T23" fmla="*/ 4119 h 6003"/>
                              <a:gd name="T24" fmla="*/ 12570 w 13880"/>
                              <a:gd name="T25" fmla="*/ 4509 h 6003"/>
                              <a:gd name="T26" fmla="*/ 11562 w 13880"/>
                              <a:gd name="T27" fmla="*/ 3940 h 6003"/>
                              <a:gd name="T28" fmla="*/ 11423 w 13880"/>
                              <a:gd name="T29" fmla="*/ 5626 h 6003"/>
                              <a:gd name="T30" fmla="*/ 11570 w 13880"/>
                              <a:gd name="T31" fmla="*/ 5838 h 6003"/>
                              <a:gd name="T32" fmla="*/ 11299 w 13880"/>
                              <a:gd name="T33" fmla="*/ 6003 h 6003"/>
                              <a:gd name="T34" fmla="*/ 9936 w 13880"/>
                              <a:gd name="T35" fmla="*/ 6003 h 6003"/>
                              <a:gd name="T36" fmla="*/ 9973 w 13880"/>
                              <a:gd name="T37" fmla="*/ 5819 h 6003"/>
                              <a:gd name="T38" fmla="*/ 9842 w 13880"/>
                              <a:gd name="T39" fmla="*/ 5633 h 6003"/>
                              <a:gd name="T40" fmla="*/ 9636 w 13880"/>
                              <a:gd name="T41" fmla="*/ 3904 h 6003"/>
                              <a:gd name="T42" fmla="*/ 5530 w 13880"/>
                              <a:gd name="T43" fmla="*/ 3809 h 6003"/>
                              <a:gd name="T44" fmla="*/ 4795 w 13880"/>
                              <a:gd name="T45" fmla="*/ 3936 h 6003"/>
                              <a:gd name="T46" fmla="*/ 4674 w 13880"/>
                              <a:gd name="T47" fmla="*/ 5499 h 6003"/>
                              <a:gd name="T48" fmla="*/ 4759 w 13880"/>
                              <a:gd name="T49" fmla="*/ 5657 h 6003"/>
                              <a:gd name="T50" fmla="*/ 4653 w 13880"/>
                              <a:gd name="T51" fmla="*/ 5887 h 6003"/>
                              <a:gd name="T52" fmla="*/ 4504 w 13880"/>
                              <a:gd name="T53" fmla="*/ 5887 h 6003"/>
                              <a:gd name="T54" fmla="*/ 3111 w 13880"/>
                              <a:gd name="T55" fmla="*/ 5887 h 6003"/>
                              <a:gd name="T56" fmla="*/ 2991 w 13880"/>
                              <a:gd name="T57" fmla="*/ 5657 h 6003"/>
                              <a:gd name="T58" fmla="*/ 3118 w 13880"/>
                              <a:gd name="T59" fmla="*/ 5505 h 6003"/>
                              <a:gd name="T60" fmla="*/ 3006 w 13880"/>
                              <a:gd name="T61" fmla="*/ 3900 h 6003"/>
                              <a:gd name="T62" fmla="*/ 2621 w 13880"/>
                              <a:gd name="T63" fmla="*/ 3522 h 6003"/>
                              <a:gd name="T64" fmla="*/ 2187 w 13880"/>
                              <a:gd name="T65" fmla="*/ 3629 h 6003"/>
                              <a:gd name="T66" fmla="*/ 2068 w 13880"/>
                              <a:gd name="T67" fmla="*/ 3782 h 6003"/>
                              <a:gd name="T68" fmla="*/ 2137 w 13880"/>
                              <a:gd name="T69" fmla="*/ 3909 h 6003"/>
                              <a:gd name="T70" fmla="*/ 1943 w 13880"/>
                              <a:gd name="T71" fmla="*/ 3964 h 6003"/>
                              <a:gd name="T72" fmla="*/ 1413 w 13880"/>
                              <a:gd name="T73" fmla="*/ 3964 h 6003"/>
                              <a:gd name="T74" fmla="*/ 1223 w 13880"/>
                              <a:gd name="T75" fmla="*/ 3909 h 6003"/>
                              <a:gd name="T76" fmla="*/ 1293 w 13880"/>
                              <a:gd name="T77" fmla="*/ 3782 h 6003"/>
                              <a:gd name="T78" fmla="*/ 1173 w 13880"/>
                              <a:gd name="T79" fmla="*/ 3629 h 6003"/>
                              <a:gd name="T80" fmla="*/ 957 w 13880"/>
                              <a:gd name="T81" fmla="*/ 3522 h 6003"/>
                              <a:gd name="T82" fmla="*/ 670 w 13880"/>
                              <a:gd name="T83" fmla="*/ 3235 h 6003"/>
                              <a:gd name="T84" fmla="*/ 0 w 13880"/>
                              <a:gd name="T85" fmla="*/ 3499 h 6003"/>
                              <a:gd name="T86" fmla="*/ 0 w 13880"/>
                              <a:gd name="T87" fmla="*/ 3120 h 6003"/>
                              <a:gd name="T88" fmla="*/ 0 w 13880"/>
                              <a:gd name="T89" fmla="*/ 1227 h 6003"/>
                              <a:gd name="T90" fmla="*/ 670 w 13880"/>
                              <a:gd name="T91" fmla="*/ 1009 h 6003"/>
                              <a:gd name="T92" fmla="*/ 957 w 13880"/>
                              <a:gd name="T93" fmla="*/ 1274 h 6003"/>
                              <a:gd name="T94" fmla="*/ 2621 w 13880"/>
                              <a:gd name="T95" fmla="*/ 987 h 6003"/>
                              <a:gd name="T96" fmla="*/ 5529 w 13880"/>
                              <a:gd name="T97" fmla="*/ 700 h 6003"/>
                              <a:gd name="T98" fmla="*/ 11556 w 13880"/>
                              <a:gd name="T99" fmla="*/ 604 h 6003"/>
                              <a:gd name="T100" fmla="*/ 12570 w 13880"/>
                              <a:gd name="T101" fmla="*/ 0 h 6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3880" h="6003">
                                <a:moveTo>
                                  <a:pt x="12570" y="0"/>
                                </a:moveTo>
                                <a:lnTo>
                                  <a:pt x="12570" y="380"/>
                                </a:lnTo>
                                <a:lnTo>
                                  <a:pt x="12576" y="380"/>
                                </a:lnTo>
                                <a:lnTo>
                                  <a:pt x="12576" y="1243"/>
                                </a:lnTo>
                                <a:cubicBezTo>
                                  <a:pt x="12681" y="1436"/>
                                  <a:pt x="12748" y="1336"/>
                                  <a:pt x="12815" y="1243"/>
                                </a:cubicBezTo>
                                <a:lnTo>
                                  <a:pt x="12815" y="736"/>
                                </a:lnTo>
                                <a:cubicBezTo>
                                  <a:pt x="12925" y="461"/>
                                  <a:pt x="13320" y="323"/>
                                  <a:pt x="13485" y="736"/>
                                </a:cubicBezTo>
                                <a:lnTo>
                                  <a:pt x="13485" y="1798"/>
                                </a:lnTo>
                                <a:lnTo>
                                  <a:pt x="13492" y="1902"/>
                                </a:lnTo>
                                <a:lnTo>
                                  <a:pt x="13682" y="1909"/>
                                </a:lnTo>
                                <a:lnTo>
                                  <a:pt x="13684" y="1821"/>
                                </a:lnTo>
                                <a:lnTo>
                                  <a:pt x="13857" y="1819"/>
                                </a:lnTo>
                                <a:cubicBezTo>
                                  <a:pt x="13880" y="1925"/>
                                  <a:pt x="13866" y="1964"/>
                                  <a:pt x="13835" y="2043"/>
                                </a:cubicBezTo>
                                <a:lnTo>
                                  <a:pt x="13835" y="2456"/>
                                </a:lnTo>
                                <a:cubicBezTo>
                                  <a:pt x="13866" y="2535"/>
                                  <a:pt x="13880" y="2574"/>
                                  <a:pt x="13857" y="2681"/>
                                </a:cubicBezTo>
                                <a:lnTo>
                                  <a:pt x="13684" y="2678"/>
                                </a:lnTo>
                                <a:lnTo>
                                  <a:pt x="13682" y="2590"/>
                                </a:lnTo>
                                <a:lnTo>
                                  <a:pt x="13492" y="2597"/>
                                </a:lnTo>
                                <a:lnTo>
                                  <a:pt x="13485" y="2702"/>
                                </a:lnTo>
                                <a:lnTo>
                                  <a:pt x="13485" y="3763"/>
                                </a:lnTo>
                                <a:cubicBezTo>
                                  <a:pt x="13320" y="4177"/>
                                  <a:pt x="12925" y="4038"/>
                                  <a:pt x="12815" y="3763"/>
                                </a:cubicBezTo>
                                <a:lnTo>
                                  <a:pt x="12815" y="3256"/>
                                </a:lnTo>
                                <a:cubicBezTo>
                                  <a:pt x="12748" y="3163"/>
                                  <a:pt x="12681" y="3064"/>
                                  <a:pt x="12576" y="3256"/>
                                </a:cubicBezTo>
                                <a:lnTo>
                                  <a:pt x="12576" y="4119"/>
                                </a:lnTo>
                                <a:lnTo>
                                  <a:pt x="12570" y="4119"/>
                                </a:lnTo>
                                <a:lnTo>
                                  <a:pt x="12570" y="4509"/>
                                </a:lnTo>
                                <a:lnTo>
                                  <a:pt x="11906" y="4509"/>
                                </a:lnTo>
                                <a:lnTo>
                                  <a:pt x="11562" y="3940"/>
                                </a:lnTo>
                                <a:lnTo>
                                  <a:pt x="11579" y="5623"/>
                                </a:lnTo>
                                <a:lnTo>
                                  <a:pt x="11423" y="5626"/>
                                </a:lnTo>
                                <a:lnTo>
                                  <a:pt x="11429" y="5830"/>
                                </a:lnTo>
                                <a:lnTo>
                                  <a:pt x="11570" y="5838"/>
                                </a:lnTo>
                                <a:lnTo>
                                  <a:pt x="11493" y="6003"/>
                                </a:lnTo>
                                <a:lnTo>
                                  <a:pt x="11299" y="6003"/>
                                </a:lnTo>
                                <a:lnTo>
                                  <a:pt x="10099" y="6003"/>
                                </a:lnTo>
                                <a:lnTo>
                                  <a:pt x="9936" y="6003"/>
                                </a:lnTo>
                                <a:lnTo>
                                  <a:pt x="9841" y="5819"/>
                                </a:lnTo>
                                <a:lnTo>
                                  <a:pt x="9973" y="5819"/>
                                </a:lnTo>
                                <a:lnTo>
                                  <a:pt x="9973" y="5633"/>
                                </a:lnTo>
                                <a:lnTo>
                                  <a:pt x="9842" y="5633"/>
                                </a:lnTo>
                                <a:lnTo>
                                  <a:pt x="9838" y="4087"/>
                                </a:lnTo>
                                <a:lnTo>
                                  <a:pt x="9636" y="3904"/>
                                </a:lnTo>
                                <a:lnTo>
                                  <a:pt x="5618" y="3904"/>
                                </a:lnTo>
                                <a:cubicBezTo>
                                  <a:pt x="5585" y="3885"/>
                                  <a:pt x="5545" y="3895"/>
                                  <a:pt x="5530" y="3809"/>
                                </a:cubicBezTo>
                                <a:lnTo>
                                  <a:pt x="4954" y="3804"/>
                                </a:lnTo>
                                <a:cubicBezTo>
                                  <a:pt x="4869" y="3784"/>
                                  <a:pt x="4827" y="3850"/>
                                  <a:pt x="4795" y="3936"/>
                                </a:cubicBezTo>
                                <a:lnTo>
                                  <a:pt x="4795" y="5499"/>
                                </a:lnTo>
                                <a:lnTo>
                                  <a:pt x="4674" y="5499"/>
                                </a:lnTo>
                                <a:lnTo>
                                  <a:pt x="4681" y="5657"/>
                                </a:lnTo>
                                <a:lnTo>
                                  <a:pt x="4759" y="5657"/>
                                </a:lnTo>
                                <a:lnTo>
                                  <a:pt x="4759" y="5730"/>
                                </a:lnTo>
                                <a:lnTo>
                                  <a:pt x="4653" y="5887"/>
                                </a:lnTo>
                                <a:lnTo>
                                  <a:pt x="4579" y="5887"/>
                                </a:lnTo>
                                <a:lnTo>
                                  <a:pt x="4504" y="5887"/>
                                </a:lnTo>
                                <a:lnTo>
                                  <a:pt x="3170" y="5887"/>
                                </a:lnTo>
                                <a:lnTo>
                                  <a:pt x="3111" y="5887"/>
                                </a:lnTo>
                                <a:lnTo>
                                  <a:pt x="2991" y="5730"/>
                                </a:lnTo>
                                <a:lnTo>
                                  <a:pt x="2991" y="5657"/>
                                </a:lnTo>
                                <a:lnTo>
                                  <a:pt x="3118" y="5657"/>
                                </a:lnTo>
                                <a:lnTo>
                                  <a:pt x="3118" y="5505"/>
                                </a:lnTo>
                                <a:lnTo>
                                  <a:pt x="2996" y="5505"/>
                                </a:lnTo>
                                <a:lnTo>
                                  <a:pt x="3006" y="3900"/>
                                </a:lnTo>
                                <a:lnTo>
                                  <a:pt x="2908" y="3809"/>
                                </a:lnTo>
                                <a:lnTo>
                                  <a:pt x="2621" y="3522"/>
                                </a:lnTo>
                                <a:lnTo>
                                  <a:pt x="2187" y="3522"/>
                                </a:lnTo>
                                <a:lnTo>
                                  <a:pt x="2187" y="3629"/>
                                </a:lnTo>
                                <a:lnTo>
                                  <a:pt x="2068" y="3629"/>
                                </a:lnTo>
                                <a:lnTo>
                                  <a:pt x="2068" y="3782"/>
                                </a:lnTo>
                                <a:lnTo>
                                  <a:pt x="2137" y="3782"/>
                                </a:lnTo>
                                <a:lnTo>
                                  <a:pt x="2137" y="3909"/>
                                </a:lnTo>
                                <a:lnTo>
                                  <a:pt x="2082" y="3964"/>
                                </a:lnTo>
                                <a:lnTo>
                                  <a:pt x="1943" y="3964"/>
                                </a:lnTo>
                                <a:lnTo>
                                  <a:pt x="1417" y="3964"/>
                                </a:lnTo>
                                <a:lnTo>
                                  <a:pt x="1413" y="3964"/>
                                </a:lnTo>
                                <a:lnTo>
                                  <a:pt x="1278" y="3964"/>
                                </a:lnTo>
                                <a:lnTo>
                                  <a:pt x="1223" y="3909"/>
                                </a:lnTo>
                                <a:lnTo>
                                  <a:pt x="1223" y="3782"/>
                                </a:lnTo>
                                <a:lnTo>
                                  <a:pt x="1293" y="3782"/>
                                </a:lnTo>
                                <a:lnTo>
                                  <a:pt x="1293" y="3629"/>
                                </a:lnTo>
                                <a:lnTo>
                                  <a:pt x="1173" y="3629"/>
                                </a:lnTo>
                                <a:lnTo>
                                  <a:pt x="1173" y="3522"/>
                                </a:lnTo>
                                <a:lnTo>
                                  <a:pt x="957" y="3522"/>
                                </a:lnTo>
                                <a:lnTo>
                                  <a:pt x="957" y="3235"/>
                                </a:lnTo>
                                <a:lnTo>
                                  <a:pt x="670" y="3235"/>
                                </a:lnTo>
                                <a:lnTo>
                                  <a:pt x="670" y="3499"/>
                                </a:lnTo>
                                <a:lnTo>
                                  <a:pt x="0" y="3499"/>
                                </a:lnTo>
                                <a:lnTo>
                                  <a:pt x="0" y="3310"/>
                                </a:lnTo>
                                <a:lnTo>
                                  <a:pt x="0" y="3120"/>
                                </a:lnTo>
                                <a:lnTo>
                                  <a:pt x="0" y="1389"/>
                                </a:lnTo>
                                <a:lnTo>
                                  <a:pt x="0" y="1227"/>
                                </a:lnTo>
                                <a:lnTo>
                                  <a:pt x="0" y="1009"/>
                                </a:lnTo>
                                <a:lnTo>
                                  <a:pt x="670" y="1009"/>
                                </a:lnTo>
                                <a:lnTo>
                                  <a:pt x="670" y="1274"/>
                                </a:lnTo>
                                <a:lnTo>
                                  <a:pt x="957" y="1274"/>
                                </a:lnTo>
                                <a:lnTo>
                                  <a:pt x="957" y="987"/>
                                </a:lnTo>
                                <a:lnTo>
                                  <a:pt x="2621" y="987"/>
                                </a:lnTo>
                                <a:lnTo>
                                  <a:pt x="2908" y="700"/>
                                </a:lnTo>
                                <a:lnTo>
                                  <a:pt x="5529" y="700"/>
                                </a:lnTo>
                                <a:cubicBezTo>
                                  <a:pt x="5545" y="613"/>
                                  <a:pt x="5585" y="624"/>
                                  <a:pt x="5617" y="604"/>
                                </a:cubicBezTo>
                                <a:lnTo>
                                  <a:pt x="11556" y="604"/>
                                </a:lnTo>
                                <a:lnTo>
                                  <a:pt x="11905" y="0"/>
                                </a:lnTo>
                                <a:lnTo>
                                  <a:pt x="12570" y="0"/>
                                </a:lnTo>
                                <a:close/>
                              </a:path>
                            </a:pathLst>
                          </a:custGeom>
                          <a:noFill/>
                          <a:ln w="22"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42"/>
                        <wps:cNvCnPr/>
                        <wps:spPr bwMode="auto">
                          <a:xfrm>
                            <a:off x="1234440" y="898525"/>
                            <a:ext cx="19050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9" name="Line 543"/>
                        <wps:cNvCnPr/>
                        <wps:spPr bwMode="auto">
                          <a:xfrm>
                            <a:off x="1655445" y="965200"/>
                            <a:ext cx="44323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0" name="Line 544"/>
                        <wps:cNvCnPr/>
                        <wps:spPr bwMode="auto">
                          <a:xfrm>
                            <a:off x="3302000" y="981710"/>
                            <a:ext cx="45212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1" name="Line 545"/>
                        <wps:cNvCnPr/>
                        <wps:spPr bwMode="auto">
                          <a:xfrm flipV="1">
                            <a:off x="2275840" y="178435"/>
                            <a:ext cx="0" cy="7645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2" name="Line 546"/>
                        <wps:cNvCnPr/>
                        <wps:spPr bwMode="auto">
                          <a:xfrm flipV="1">
                            <a:off x="1151890"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3" name="Line 547"/>
                        <wps:cNvCnPr/>
                        <wps:spPr bwMode="auto">
                          <a:xfrm flipV="1">
                            <a:off x="1081405" y="320040"/>
                            <a:ext cx="0" cy="4819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4" name="Line 548"/>
                        <wps:cNvCnPr/>
                        <wps:spPr bwMode="auto">
                          <a:xfrm flipV="1">
                            <a:off x="1560830" y="249555"/>
                            <a:ext cx="0" cy="62293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5" name="Line 549"/>
                        <wps:cNvCnPr/>
                        <wps:spPr bwMode="auto">
                          <a:xfrm flipV="1">
                            <a:off x="4007485" y="312420"/>
                            <a:ext cx="0" cy="49466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6" name="Line 550"/>
                        <wps:cNvCnPr/>
                        <wps:spPr bwMode="auto">
                          <a:xfrm flipV="1">
                            <a:off x="3757930" y="153035"/>
                            <a:ext cx="0" cy="82169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7" name="Rectangle 551"/>
                        <wps:cNvSpPr>
                          <a:spLocks noChangeArrowheads="1"/>
                        </wps:cNvSpPr>
                        <wps:spPr bwMode="auto">
                          <a:xfrm>
                            <a:off x="4714875" y="136056"/>
                            <a:ext cx="1142999"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C807" w14:textId="77777777" w:rsidR="00D22CF2" w:rsidRPr="008C1BF7" w:rsidRDefault="00D22CF2" w:rsidP="008C1BF7">
                              <w:pPr>
                                <w:jc w:val="left"/>
                                <w:rPr>
                                  <w:b/>
                                  <w:szCs w:val="20"/>
                                </w:rPr>
                              </w:pPr>
                              <w:r w:rsidRPr="008C1BF7">
                                <w:rPr>
                                  <w:rFonts w:cs="Arial"/>
                                  <w:b/>
                                  <w:color w:val="000000"/>
                                  <w:szCs w:val="20"/>
                                  <w:lang w:val="en-US"/>
                                </w:rPr>
                                <w:t xml:space="preserve">Connection du module de </w:t>
                              </w:r>
                              <w:proofErr w:type="spellStart"/>
                              <w:r w:rsidRPr="008C1BF7">
                                <w:rPr>
                                  <w:rFonts w:cs="Arial"/>
                                  <w:b/>
                                  <w:color w:val="000000"/>
                                  <w:szCs w:val="20"/>
                                  <w:lang w:val="en-US"/>
                                </w:rPr>
                                <w:t>contrôle</w:t>
                              </w:r>
                              <w:proofErr w:type="spellEnd"/>
                            </w:p>
                          </w:txbxContent>
                        </wps:txbx>
                        <wps:bodyPr rot="0" vert="horz" wrap="square" lIns="0" tIns="0" rIns="0" bIns="0" anchor="t" anchorCtr="0">
                          <a:spAutoFit/>
                        </wps:bodyPr>
                      </wps:wsp>
                      <wps:wsp>
                        <wps:cNvPr id="558" name="Rectangle 552"/>
                        <wps:cNvSpPr>
                          <a:spLocks noChangeArrowheads="1"/>
                        </wps:cNvSpPr>
                        <wps:spPr bwMode="auto">
                          <a:xfrm>
                            <a:off x="3817164" y="1553502"/>
                            <a:ext cx="65151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1AB81" w14:textId="77777777" w:rsidR="00D22CF2" w:rsidRPr="008C1BF7" w:rsidRDefault="00D22CF2" w:rsidP="00086B75">
                              <w:pPr>
                                <w:rPr>
                                  <w:b/>
                                  <w:szCs w:val="20"/>
                                </w:rPr>
                              </w:pPr>
                              <w:proofErr w:type="spellStart"/>
                              <w:r w:rsidRPr="008C1BF7">
                                <w:rPr>
                                  <w:rFonts w:cs="Arial"/>
                                  <w:b/>
                                  <w:color w:val="000000"/>
                                  <w:szCs w:val="20"/>
                                  <w:lang w:val="en-US"/>
                                </w:rPr>
                                <w:t>Appel</w:t>
                              </w:r>
                              <w:proofErr w:type="spellEnd"/>
                              <w:r w:rsidRPr="008C1BF7">
                                <w:rPr>
                                  <w:rFonts w:cs="Arial"/>
                                  <w:b/>
                                  <w:color w:val="000000"/>
                                  <w:szCs w:val="20"/>
                                  <w:lang w:val="en-US"/>
                                </w:rPr>
                                <w:t xml:space="preserve"> </w:t>
                              </w:r>
                              <w:proofErr w:type="spellStart"/>
                              <w:r w:rsidRPr="008C1BF7">
                                <w:rPr>
                                  <w:rFonts w:cs="Arial"/>
                                  <w:b/>
                                  <w:color w:val="000000"/>
                                  <w:szCs w:val="20"/>
                                  <w:lang w:val="en-US"/>
                                </w:rPr>
                                <w:t>d'air</w:t>
                              </w:r>
                              <w:proofErr w:type="spellEnd"/>
                            </w:p>
                          </w:txbxContent>
                        </wps:txbx>
                        <wps:bodyPr rot="0" vert="horz" wrap="none" lIns="0" tIns="0" rIns="0" bIns="0" anchor="t" anchorCtr="0">
                          <a:spAutoFit/>
                        </wps:bodyPr>
                      </wps:wsp>
                      <wps:wsp>
                        <wps:cNvPr id="559" name="Rectangle 553"/>
                        <wps:cNvSpPr>
                          <a:spLocks noChangeArrowheads="1"/>
                        </wps:cNvSpPr>
                        <wps:spPr bwMode="auto">
                          <a:xfrm>
                            <a:off x="1195070" y="1554009"/>
                            <a:ext cx="6210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415F6" w14:textId="77777777" w:rsidR="00D22CF2" w:rsidRPr="008C1BF7" w:rsidRDefault="00D22CF2" w:rsidP="00086B75">
                              <w:pPr>
                                <w:rPr>
                                  <w:b/>
                                  <w:szCs w:val="20"/>
                                </w:rPr>
                              </w:pPr>
                              <w:r w:rsidRPr="008C1BF7">
                                <w:rPr>
                                  <w:rFonts w:cs="Arial"/>
                                  <w:b/>
                                  <w:color w:val="000000"/>
                                  <w:szCs w:val="20"/>
                                  <w:lang w:val="en-US"/>
                                </w:rPr>
                                <w:t>Expiration</w:t>
                              </w:r>
                            </w:p>
                          </w:txbxContent>
                        </wps:txbx>
                        <wps:bodyPr rot="0" vert="horz" wrap="none" lIns="0" tIns="0" rIns="0" bIns="0" anchor="t" anchorCtr="0">
                          <a:spAutoFit/>
                        </wps:bodyPr>
                      </wps:wsp>
                      <wps:wsp>
                        <wps:cNvPr id="560" name="Rectangle 554"/>
                        <wps:cNvSpPr>
                          <a:spLocks noChangeArrowheads="1"/>
                        </wps:cNvSpPr>
                        <wps:spPr bwMode="auto">
                          <a:xfrm>
                            <a:off x="0" y="0"/>
                            <a:ext cx="826770" cy="655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E865F" w14:textId="77777777" w:rsidR="00D22CF2" w:rsidRPr="008C1BF7" w:rsidRDefault="00D22CF2" w:rsidP="00086B75">
                              <w:pPr>
                                <w:rPr>
                                  <w:b/>
                                  <w:szCs w:val="20"/>
                                </w:rPr>
                              </w:pPr>
                              <w:r w:rsidRPr="008C1BF7">
                                <w:rPr>
                                  <w:rFonts w:cs="Arial"/>
                                  <w:b/>
                                  <w:color w:val="000000"/>
                                  <w:szCs w:val="20"/>
                                  <w:lang w:val="en-US"/>
                                </w:rPr>
                                <w:t>Connection interface patient</w:t>
                              </w:r>
                            </w:p>
                          </w:txbxContent>
                        </wps:txbx>
                        <wps:bodyPr rot="0" vert="horz" wrap="square" lIns="0" tIns="0" rIns="0" bIns="0" anchor="t" anchorCtr="0">
                          <a:spAutoFit/>
                        </wps:bodyPr>
                      </wps:wsp>
                      <wps:wsp>
                        <wps:cNvPr id="561" name="Line 555"/>
                        <wps:cNvCnPr/>
                        <wps:spPr bwMode="auto">
                          <a:xfrm flipH="1">
                            <a:off x="4439285" y="56007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2" name="Freeform 556"/>
                        <wps:cNvSpPr>
                          <a:spLocks/>
                        </wps:cNvSpPr>
                        <wps:spPr bwMode="auto">
                          <a:xfrm>
                            <a:off x="4432300" y="545465"/>
                            <a:ext cx="48260" cy="27940"/>
                          </a:xfrm>
                          <a:custGeom>
                            <a:avLst/>
                            <a:gdLst>
                              <a:gd name="T0" fmla="*/ 54 w 76"/>
                              <a:gd name="T1" fmla="*/ 23 h 44"/>
                              <a:gd name="T2" fmla="*/ 76 w 76"/>
                              <a:gd name="T3" fmla="*/ 0 h 44"/>
                              <a:gd name="T4" fmla="*/ 0 w 76"/>
                              <a:gd name="T5" fmla="*/ 23 h 44"/>
                              <a:gd name="T6" fmla="*/ 76 w 76"/>
                              <a:gd name="T7" fmla="*/ 44 h 44"/>
                              <a:gd name="T8" fmla="*/ 54 w 76"/>
                              <a:gd name="T9" fmla="*/ 23 h 44"/>
                            </a:gdLst>
                            <a:ahLst/>
                            <a:cxnLst>
                              <a:cxn ang="0">
                                <a:pos x="T0" y="T1"/>
                              </a:cxn>
                              <a:cxn ang="0">
                                <a:pos x="T2" y="T3"/>
                              </a:cxn>
                              <a:cxn ang="0">
                                <a:pos x="T4" y="T5"/>
                              </a:cxn>
                              <a:cxn ang="0">
                                <a:pos x="T6" y="T7"/>
                              </a:cxn>
                              <a:cxn ang="0">
                                <a:pos x="T8" y="T9"/>
                              </a:cxn>
                            </a:cxnLst>
                            <a:rect l="0" t="0" r="r" b="b"/>
                            <a:pathLst>
                              <a:path w="76" h="44">
                                <a:moveTo>
                                  <a:pt x="54" y="23"/>
                                </a:moveTo>
                                <a:lnTo>
                                  <a:pt x="76" y="0"/>
                                </a:lnTo>
                                <a:lnTo>
                                  <a:pt x="0" y="23"/>
                                </a:lnTo>
                                <a:lnTo>
                                  <a:pt x="76" y="44"/>
                                </a:lnTo>
                                <a:lnTo>
                                  <a:pt x="54" y="23"/>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3" name="Line 557"/>
                        <wps:cNvCnPr/>
                        <wps:spPr bwMode="auto">
                          <a:xfrm flipV="1">
                            <a:off x="3553460" y="1586230"/>
                            <a:ext cx="0" cy="24384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4" name="Freeform 558"/>
                        <wps:cNvSpPr>
                          <a:spLocks/>
                        </wps:cNvSpPr>
                        <wps:spPr bwMode="auto">
                          <a:xfrm>
                            <a:off x="3539490" y="1578610"/>
                            <a:ext cx="27940" cy="48895"/>
                          </a:xfrm>
                          <a:custGeom>
                            <a:avLst/>
                            <a:gdLst>
                              <a:gd name="T0" fmla="*/ 22 w 44"/>
                              <a:gd name="T1" fmla="*/ 55 h 77"/>
                              <a:gd name="T2" fmla="*/ 44 w 44"/>
                              <a:gd name="T3" fmla="*/ 77 h 77"/>
                              <a:gd name="T4" fmla="*/ 22 w 44"/>
                              <a:gd name="T5" fmla="*/ 0 h 77"/>
                              <a:gd name="T6" fmla="*/ 0 w 44"/>
                              <a:gd name="T7" fmla="*/ 77 h 77"/>
                              <a:gd name="T8" fmla="*/ 22 w 44"/>
                              <a:gd name="T9" fmla="*/ 55 h 77"/>
                            </a:gdLst>
                            <a:ahLst/>
                            <a:cxnLst>
                              <a:cxn ang="0">
                                <a:pos x="T0" y="T1"/>
                              </a:cxn>
                              <a:cxn ang="0">
                                <a:pos x="T2" y="T3"/>
                              </a:cxn>
                              <a:cxn ang="0">
                                <a:pos x="T4" y="T5"/>
                              </a:cxn>
                              <a:cxn ang="0">
                                <a:pos x="T6" y="T7"/>
                              </a:cxn>
                              <a:cxn ang="0">
                                <a:pos x="T8" y="T9"/>
                              </a:cxn>
                            </a:cxnLst>
                            <a:rect l="0" t="0" r="r" b="b"/>
                            <a:pathLst>
                              <a:path w="44" h="77">
                                <a:moveTo>
                                  <a:pt x="22" y="55"/>
                                </a:moveTo>
                                <a:lnTo>
                                  <a:pt x="44" y="77"/>
                                </a:lnTo>
                                <a:lnTo>
                                  <a:pt x="22" y="0"/>
                                </a:lnTo>
                                <a:lnTo>
                                  <a:pt x="0" y="77"/>
                                </a:lnTo>
                                <a:lnTo>
                                  <a:pt x="22" y="55"/>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5" name="Line 559"/>
                        <wps:cNvCnPr/>
                        <wps:spPr bwMode="auto">
                          <a:xfrm>
                            <a:off x="1861185" y="1580515"/>
                            <a:ext cx="0" cy="244475"/>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6" name="Freeform 560"/>
                        <wps:cNvSpPr>
                          <a:spLocks/>
                        </wps:cNvSpPr>
                        <wps:spPr bwMode="auto">
                          <a:xfrm>
                            <a:off x="1847850" y="1783715"/>
                            <a:ext cx="27940" cy="48260"/>
                          </a:xfrm>
                          <a:custGeom>
                            <a:avLst/>
                            <a:gdLst>
                              <a:gd name="T0" fmla="*/ 21 w 44"/>
                              <a:gd name="T1" fmla="*/ 22 h 76"/>
                              <a:gd name="T2" fmla="*/ 0 w 44"/>
                              <a:gd name="T3" fmla="*/ 0 h 76"/>
                              <a:gd name="T4" fmla="*/ 21 w 44"/>
                              <a:gd name="T5" fmla="*/ 76 h 76"/>
                              <a:gd name="T6" fmla="*/ 44 w 44"/>
                              <a:gd name="T7" fmla="*/ 0 h 76"/>
                              <a:gd name="T8" fmla="*/ 21 w 44"/>
                              <a:gd name="T9" fmla="*/ 22 h 76"/>
                            </a:gdLst>
                            <a:ahLst/>
                            <a:cxnLst>
                              <a:cxn ang="0">
                                <a:pos x="T0" y="T1"/>
                              </a:cxn>
                              <a:cxn ang="0">
                                <a:pos x="T2" y="T3"/>
                              </a:cxn>
                              <a:cxn ang="0">
                                <a:pos x="T4" y="T5"/>
                              </a:cxn>
                              <a:cxn ang="0">
                                <a:pos x="T6" y="T7"/>
                              </a:cxn>
                              <a:cxn ang="0">
                                <a:pos x="T8" y="T9"/>
                              </a:cxn>
                            </a:cxnLst>
                            <a:rect l="0" t="0" r="r" b="b"/>
                            <a:pathLst>
                              <a:path w="44" h="76">
                                <a:moveTo>
                                  <a:pt x="21" y="22"/>
                                </a:moveTo>
                                <a:lnTo>
                                  <a:pt x="0" y="0"/>
                                </a:lnTo>
                                <a:lnTo>
                                  <a:pt x="21" y="76"/>
                                </a:lnTo>
                                <a:lnTo>
                                  <a:pt x="44" y="0"/>
                                </a:lnTo>
                                <a:lnTo>
                                  <a:pt x="21"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7" name="Line 561"/>
                        <wps:cNvCnPr/>
                        <wps:spPr bwMode="auto">
                          <a:xfrm flipH="1">
                            <a:off x="515620" y="626110"/>
                            <a:ext cx="244475"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8" name="Freeform 562"/>
                        <wps:cNvSpPr>
                          <a:spLocks/>
                        </wps:cNvSpPr>
                        <wps:spPr bwMode="auto">
                          <a:xfrm>
                            <a:off x="508635" y="612140"/>
                            <a:ext cx="48260" cy="27940"/>
                          </a:xfrm>
                          <a:custGeom>
                            <a:avLst/>
                            <a:gdLst>
                              <a:gd name="T0" fmla="*/ 54 w 76"/>
                              <a:gd name="T1" fmla="*/ 22 h 44"/>
                              <a:gd name="T2" fmla="*/ 76 w 76"/>
                              <a:gd name="T3" fmla="*/ 0 h 44"/>
                              <a:gd name="T4" fmla="*/ 0 w 76"/>
                              <a:gd name="T5" fmla="*/ 22 h 44"/>
                              <a:gd name="T6" fmla="*/ 76 w 76"/>
                              <a:gd name="T7" fmla="*/ 44 h 44"/>
                              <a:gd name="T8" fmla="*/ 54 w 76"/>
                              <a:gd name="T9" fmla="*/ 22 h 44"/>
                            </a:gdLst>
                            <a:ahLst/>
                            <a:cxnLst>
                              <a:cxn ang="0">
                                <a:pos x="T0" y="T1"/>
                              </a:cxn>
                              <a:cxn ang="0">
                                <a:pos x="T2" y="T3"/>
                              </a:cxn>
                              <a:cxn ang="0">
                                <a:pos x="T4" y="T5"/>
                              </a:cxn>
                              <a:cxn ang="0">
                                <a:pos x="T6" y="T7"/>
                              </a:cxn>
                              <a:cxn ang="0">
                                <a:pos x="T8" y="T9"/>
                              </a:cxn>
                            </a:cxnLst>
                            <a:rect l="0" t="0" r="r" b="b"/>
                            <a:pathLst>
                              <a:path w="76" h="44">
                                <a:moveTo>
                                  <a:pt x="54" y="22"/>
                                </a:moveTo>
                                <a:lnTo>
                                  <a:pt x="76" y="0"/>
                                </a:lnTo>
                                <a:lnTo>
                                  <a:pt x="0" y="22"/>
                                </a:lnTo>
                                <a:lnTo>
                                  <a:pt x="76" y="44"/>
                                </a:lnTo>
                                <a:lnTo>
                                  <a:pt x="54"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69" name="Line 563"/>
                        <wps:cNvCnPr/>
                        <wps:spPr bwMode="auto">
                          <a:xfrm>
                            <a:off x="509905" y="545465"/>
                            <a:ext cx="245110" cy="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70" name="Freeform 564"/>
                        <wps:cNvSpPr>
                          <a:spLocks/>
                        </wps:cNvSpPr>
                        <wps:spPr bwMode="auto">
                          <a:xfrm>
                            <a:off x="713105" y="531495"/>
                            <a:ext cx="48895" cy="27305"/>
                          </a:xfrm>
                          <a:custGeom>
                            <a:avLst/>
                            <a:gdLst>
                              <a:gd name="T0" fmla="*/ 22 w 77"/>
                              <a:gd name="T1" fmla="*/ 22 h 43"/>
                              <a:gd name="T2" fmla="*/ 0 w 77"/>
                              <a:gd name="T3" fmla="*/ 0 h 43"/>
                              <a:gd name="T4" fmla="*/ 77 w 77"/>
                              <a:gd name="T5" fmla="*/ 22 h 43"/>
                              <a:gd name="T6" fmla="*/ 0 w 77"/>
                              <a:gd name="T7" fmla="*/ 43 h 43"/>
                              <a:gd name="T8" fmla="*/ 22 w 77"/>
                              <a:gd name="T9" fmla="*/ 22 h 43"/>
                            </a:gdLst>
                            <a:ahLst/>
                            <a:cxnLst>
                              <a:cxn ang="0">
                                <a:pos x="T0" y="T1"/>
                              </a:cxn>
                              <a:cxn ang="0">
                                <a:pos x="T2" y="T3"/>
                              </a:cxn>
                              <a:cxn ang="0">
                                <a:pos x="T4" y="T5"/>
                              </a:cxn>
                              <a:cxn ang="0">
                                <a:pos x="T6" y="T7"/>
                              </a:cxn>
                              <a:cxn ang="0">
                                <a:pos x="T8" y="T9"/>
                              </a:cxn>
                            </a:cxnLst>
                            <a:rect l="0" t="0" r="r" b="b"/>
                            <a:pathLst>
                              <a:path w="77" h="43">
                                <a:moveTo>
                                  <a:pt x="22" y="22"/>
                                </a:moveTo>
                                <a:lnTo>
                                  <a:pt x="0" y="0"/>
                                </a:lnTo>
                                <a:lnTo>
                                  <a:pt x="77" y="22"/>
                                </a:lnTo>
                                <a:lnTo>
                                  <a:pt x="0" y="43"/>
                                </a:lnTo>
                                <a:lnTo>
                                  <a:pt x="22" y="22"/>
                                </a:lnTo>
                                <a:close/>
                              </a:path>
                            </a:pathLst>
                          </a:custGeom>
                          <a:solidFill>
                            <a:srgbClr val="000000"/>
                          </a:solidFill>
                          <a:ln w="5" cap="flat">
                            <a:solidFill>
                              <a:srgbClr val="000000"/>
                            </a:solidFill>
                            <a:prstDash val="solid"/>
                            <a:miter lim="800000"/>
                            <a:headEnd/>
                            <a:tailEnd/>
                          </a:ln>
                        </wps:spPr>
                        <wps:bodyPr rot="0" vert="horz" wrap="square" lIns="91440" tIns="45720" rIns="91440" bIns="45720" anchor="t" anchorCtr="0" upright="1">
                          <a:noAutofit/>
                        </wps:bodyPr>
                      </wps:wsp>
                      <wps:wsp>
                        <wps:cNvPr id="571" name="Rectangle 565"/>
                        <wps:cNvSpPr>
                          <a:spLocks noChangeArrowheads="1"/>
                        </wps:cNvSpPr>
                        <wps:spPr bwMode="auto">
                          <a:xfrm>
                            <a:off x="673546" y="1072409"/>
                            <a:ext cx="68453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F451A" w14:textId="77777777" w:rsidR="00D22CF2" w:rsidRPr="008C1BF7" w:rsidRDefault="00D22CF2" w:rsidP="00086B75">
                              <w:pPr>
                                <w:rPr>
                                  <w:b/>
                                  <w:szCs w:val="20"/>
                                </w:rPr>
                              </w:pPr>
                              <w:proofErr w:type="spellStart"/>
                              <w:r w:rsidRPr="008C1BF7">
                                <w:rPr>
                                  <w:rFonts w:cs="Arial"/>
                                  <w:b/>
                                  <w:color w:val="000000"/>
                                  <w:szCs w:val="20"/>
                                  <w:lang w:val="en-US"/>
                                </w:rPr>
                                <w:t>Monitorage</w:t>
                              </w:r>
                              <w:proofErr w:type="spellEnd"/>
                            </w:p>
                          </w:txbxContent>
                        </wps:txbx>
                        <wps:bodyPr rot="0" vert="horz" wrap="none" lIns="0" tIns="0" rIns="0" bIns="0" anchor="t" anchorCtr="0">
                          <a:spAutoFit/>
                        </wps:bodyPr>
                      </wps:wsp>
                      <wps:wsp>
                        <wps:cNvPr id="572" name="Line 566"/>
                        <wps:cNvCnPr/>
                        <wps:spPr bwMode="auto">
                          <a:xfrm flipV="1">
                            <a:off x="1162685" y="1038225"/>
                            <a:ext cx="128905" cy="60960"/>
                          </a:xfrm>
                          <a:prstGeom prst="line">
                            <a:avLst/>
                          </a:prstGeom>
                          <a:noFill/>
                          <a:ln w="11"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one de dessin 573" o:spid="_x0000_s1032" editas="canvas" style="width:469.7pt;height:147.95pt;mso-position-horizontal-relative:char;mso-position-vertical-relative:line" coordsize="59651,18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9651;height:18789;visibility:visible;mso-wrap-style:square">
                  <v:fill o:detectmouseclick="t"/>
                  <v:path o:connecttype="none"/>
                </v:shape>
                <v:shape id="Freeform 541" o:spid="_x0000_s1034" style="position:absolute;left:9163;top:69;width:34112;height:14745;visibility:visible;mso-wrap-style:square;v-text-anchor:top" coordsize="13880,6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Fz8cA&#10;AADcAAAADwAAAGRycy9kb3ducmV2LnhtbESPQWvCQBSE74X+h+UVehHdtLVWo6tIodpDD1Xr/Zl9&#10;ZkOzb0N2Y6K/visIPQ4z8w0zW3S2FCeqfeFYwdMgAUGcOV1wruBn99Efg/ABWWPpmBScycNifn83&#10;w1S7ljd02oZcRAj7FBWYEKpUSp8ZsugHriKO3tHVFkOUdS51jW2E21I+J8lIWiw4Lhis6N1Q9rtt&#10;rIKLmVzG7jBpe/vVV7NevzTf52VPqceHbjkFEagL/+Fb+1MreB2+wfVMP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Yxc/HAAAA3AAAAA8AAAAAAAAAAAAAAAAAmAIAAGRy&#10;cy9kb3ducmV2LnhtbFBLBQYAAAAABAAEAPUAAACMAwAAAAA=&#10;" path="m12570,r,380l12576,380r,863c12681,1436,12748,1336,12815,1243r,-507c12925,461,13320,323,13485,736r,1062l13492,1902r190,7l13684,1821r173,-2c13880,1925,13866,1964,13835,2043r,413c13866,2535,13880,2574,13857,2681r-173,-3l13682,2590r-190,7l13485,2702r,1061c13320,4177,12925,4038,12815,3763r,-507c12748,3163,12681,3064,12576,3256r,863l12570,4119r,390l11906,4509r-344,-569l11579,5623r-156,3l11429,5830r141,8l11493,6003r-194,l10099,6003r-163,l9841,5819r132,l9973,5633r-131,l9838,4087,9636,3904r-4018,c5585,3885,5545,3895,5530,3809r-576,-5c4869,3784,4827,3850,4795,3936r,1563l4674,5499r7,158l4759,5657r,73l4653,5887r-74,l4504,5887r-1334,l3111,5887,2991,5730r,-73l3118,5657r,-152l2996,5505r10,-1605l2908,3809,2621,3522r-434,l2187,3629r-119,l2068,3782r69,l2137,3909r-55,55l1943,3964r-526,l1413,3964r-135,l1223,3909r,-127l1293,3782r,-153l1173,3629r,-107l957,3522r,-287l670,3235r,264l,3499,,3310,,3120,,1389,,1227,,1009r670,l670,1274r287,l957,987r1664,l2908,700r2621,c5545,613,5585,624,5617,604r5939,l11905,r665,xe" filled="f" strokeweight="61e-5mm">
                  <v:path arrowok="t" o:connecttype="custom" o:connectlocs="3089268,93336;3090742,305308;3149480,180778;3314143,441629;3362559,468893;3405567,446787;3400161,603248;3363050,657776;3315863,637881;3314143,924276;3149480,799746;3090742,1011718;3089268,1107510;2841536,967751;2807375,1381870;2843503,1433942;2776900,1474470;2441922,1474470;2451016,1429276;2418820,1383590;2368193,958909;1359081,935575;1178444,966769;1148706,1350676;1169596,1389485;1143545,1445978;1106926,1445978;764575,1445978;735084,1389485;766296,1352150;738770,957927;644150,865081;537488,891363;508242,928943;525200,960137;477522,973646;347266,973646;300571,960137;317774,928943;288282,891363;235197,865081;164663,794588;0,859432;0,766341;0,301378;164663,247833;235197,312923;644150,242429;1358835,171936;2840062,148356;3089268,0" o:connectangles="0,0,0,0,0,0,0,0,0,0,0,0,0,0,0,0,0,0,0,0,0,0,0,0,0,0,0,0,0,0,0,0,0,0,0,0,0,0,0,0,0,0,0,0,0,0,0,0,0,0,0"/>
                </v:shape>
                <v:line id="Line 542" o:spid="_x0000_s1035" style="position:absolute;visibility:visible;mso-wrap-style:square" from="12344,8985" to="14249,8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LCcEAAADcAAAADwAAAGRycy9kb3ducmV2LnhtbERPzWrCQBC+F3yHZYTe6saixUZXESFY&#10;yanWBxizYxLNzobMVtM+vXsQPH58/4tV7xp1pU5qzwbGowQUceFtzaWBw0/2NgMlAdli45kM/JHA&#10;ajl4WWBq/Y2/6boPpYohLCkaqEJoU62lqMihjHxLHLmT7xyGCLtS2w5vMdw1+j1JPrTDmmNDhS1t&#10;Kiou+19nYC3nfCb2Mz/8y3S83fXZMW8zY16H/XoOKlAfnuKH+8samE7i2ngmHgG9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csJwQAAANwAAAAPAAAAAAAAAAAAAAAA&#10;AKECAABkcnMvZG93bnJldi54bWxQSwUGAAAAAAQABAD5AAAAjwMAAAAA&#10;" strokeweight="31e-5mm">
                  <v:stroke joinstyle="miter"/>
                </v:line>
                <v:line id="Line 543" o:spid="_x0000_s1036" style="position:absolute;visibility:visible;mso-wrap-style:square" from="16554,9652" to="20986,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uksUAAADcAAAADwAAAGRycy9kb3ducmV2LnhtbESPUWvCQBCE3wX/w7GFvpmLRUVTTxEh&#10;2JInrT9gm9smaXN7IXvVtL++Jwh9HGbmG2a9HVyrLtRL49nANElBEZfeNlwZOL/lkyUoCcgWW89k&#10;4IcEtpvxaI2Z9Vc+0uUUKhUhLBkaqEPoMq2lrMmhJL4jjt6H7x2GKPtK2x6vEe5a/ZSmC+2w4bhQ&#10;Y0f7msqv07czsJPPYil2VZx/ZT49vA75e9Hlxjw+DLtnUIGG8B++t1+sgflsBbcz8Qj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1uksUAAADcAAAADwAAAAAAAAAA&#10;AAAAAAChAgAAZHJzL2Rvd25yZXYueG1sUEsFBgAAAAAEAAQA+QAAAJMDAAAAAA==&#10;" strokeweight="31e-5mm">
                  <v:stroke joinstyle="miter"/>
                </v:line>
                <v:line id="Line 544" o:spid="_x0000_s1037" style="position:absolute;visibility:visible;mso-wrap-style:square" from="33020,9817" to="37541,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R0sEAAADcAAAADwAAAGRycy9kb3ducmV2LnhtbERPzWrCQBC+C77DMkJvurGQoqmrSCFY&#10;yanqA4zZaZI2Oxsyq0af3j0Uevz4/lebwbXqSr00ng3MZwko4tLbhisDp2M+XYCSgGyx9UwG7iSw&#10;WY9HK8ysv/EXXQ+hUjGEJUMDdQhdprWUNTmUme+II/fte4chwr7StsdbDHetfk2SN+2w4dhQY0cf&#10;NZW/h4szsJWfYiF2WZweks53+yE/F11uzMtk2L6DCjSEf/Gf+9MaSNM4P56JR0Cv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lHSwQAAANwAAAAPAAAAAAAAAAAAAAAA&#10;AKECAABkcnMvZG93bnJldi54bWxQSwUGAAAAAAQABAD5AAAAjwMAAAAA&#10;" strokeweight="31e-5mm">
                  <v:stroke joinstyle="miter"/>
                </v:line>
                <v:line id="Line 545" o:spid="_x0000_s1038" style="position:absolute;flip:y;visibility:visible;mso-wrap-style:square" from="22758,1784" to="22758,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9U8UAAADcAAAADwAAAGRycy9kb3ducmV2LnhtbESPQWvCQBSE7wX/w/IEb3VjSYpGV5GC&#10;1IMt1Hrw+Mg+k2j2bdjdJvHfdwsFj8PMfMOsNoNpREfO15YVzKYJCOLC6ppLBafv3fMchA/IGhvL&#10;pOBOHjbr0dMKc217/qLuGEoRIexzVFCF0OZS+qIig35qW+LoXawzGKJ0pdQO+wg3jXxJkldpsOa4&#10;UGFLbxUVt+OPUXD94EUaTvP3rTxcd408n0v3mSo1GQ/bJYhAQ3iE/9t7rSDLZ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E9U8UAAADcAAAADwAAAAAAAAAA&#10;AAAAAAChAgAAZHJzL2Rvd25yZXYueG1sUEsFBgAAAAAEAAQA+QAAAJMDAAAAAA==&#10;" strokeweight="31e-5mm">
                  <v:stroke joinstyle="miter"/>
                </v:line>
                <v:line id="Line 546" o:spid="_x0000_s1039" style="position:absolute;flip:y;visibility:visible;mso-wrap-style:square" from="11518,3200" to="11518,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jJMQAAADcAAAADwAAAGRycy9kb3ducmV2LnhtbESPQYvCMBSE74L/IbwFb5quqLhdo4gg&#10;62EVrB48PppnW21eSpLV7r83guBxmJlvmNmiNbW4kfOVZQWfgwQEcW51xYWC42Hdn4LwAVljbZkU&#10;/JOHxbzbmWGq7Z33dMtCISKEfYoKyhCaVEqfl2TQD2xDHL2zdQZDlK6Q2uE9wk0th0kykQYrjgsl&#10;NrQqKb9mf0bBZctfo3Cc/izl72Vdy9OpcLuRUr2PdvkNIlAb3uFXe6MVjMdD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46MkxAAAANwAAAAPAAAAAAAAAAAA&#10;AAAAAKECAABkcnMvZG93bnJldi54bWxQSwUGAAAAAAQABAD5AAAAkgMAAAAA&#10;" strokeweight="31e-5mm">
                  <v:stroke joinstyle="miter"/>
                </v:line>
                <v:line id="Line 547" o:spid="_x0000_s1040" style="position:absolute;flip:y;visibility:visible;mso-wrap-style:square" from="10814,3200" to="10814,8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8Gv8QAAADcAAAADwAAAGRycy9kb3ducmV2LnhtbESPT4vCMBTE74LfITzB25r6F7caRQRZ&#10;D6ug68Hjo3m21ealJFmt334jLHgcZuY3zHzZmErcyfnSsoJ+LwFBnFldcq7g9LP5mILwAVljZZkU&#10;PMnDctFuzTHV9sEHuh9DLiKEfYoKihDqVEqfFWTQ92xNHL2LdQZDlC6X2uEjwk0lB0kykQZLjgsF&#10;1rQuKLsdf42C644/R+E0/VrJ7+umkudz7vYjpbqdZjUDEagJ7/B/e6sVjMdDeJ2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wa/xAAAANwAAAAPAAAAAAAAAAAA&#10;AAAAAKECAABkcnMvZG93bnJldi54bWxQSwUGAAAAAAQABAD5AAAAkgMAAAAA&#10;" strokeweight="31e-5mm">
                  <v:stroke joinstyle="miter"/>
                </v:line>
                <v:line id="Line 548" o:spid="_x0000_s1041" style="position:absolute;flip:y;visibility:visible;mso-wrap-style:square" from="15608,2495" to="15608,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ey8QAAADcAAAADwAAAGRycy9kb3ducmV2LnhtbESPQYvCMBSE7wv+h/AEb2uq1EWrUUQQ&#10;PbgLqx48PppnW21eShK1/vuNIOxxmJlvmNmiNbW4k/OVZQWDfgKCOLe64kLB8bD+HIPwAVljbZkU&#10;PMnDYt75mGGm7YN/6b4PhYgQ9hkqKENoMil9XpJB37cNcfTO1hkMUbpCaoePCDe1HCbJlzRYcVwo&#10;saFVSfl1fzMKLt88ScNxvFnK3WVdy9OpcD+pUr1uu5yCCNSG//C7vdUKRqMUXm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Rp7LxAAAANwAAAAPAAAAAAAAAAAA&#10;AAAAAKECAABkcnMvZG93bnJldi54bWxQSwUGAAAAAAQABAD5AAAAkgMAAAAA&#10;" strokeweight="31e-5mm">
                  <v:stroke joinstyle="miter"/>
                </v:line>
                <v:line id="Line 549" o:spid="_x0000_s1042" style="position:absolute;flip:y;visibility:visible;mso-wrap-style:square" from="40074,3124" to="40074,8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7UMUAAADcAAAADwAAAGRycy9kb3ducmV2LnhtbESPQWvCQBSE70L/w/IKvemmJREbXUUK&#10;0h5aQZtDjo/sM4nNvg2725j++64geBxm5htmtRlNJwZyvrWs4HmWgCCurG65VlB876YLED4ga+ws&#10;k4I/8rBZP0xWmGt74QMNx1CLCGGfo4ImhD6X0lcNGfQz2xNH72SdwRClq6V2eIlw08mXJJlLgy3H&#10;hQZ7emuo+jn+GgXnL35NQ7F438rP866TZVm7farU0+O4XYIINIZ7+Nb+0AqyLIPrmXg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7UMUAAADcAAAADwAAAAAAAAAA&#10;AAAAAAChAgAAZHJzL2Rvd25yZXYueG1sUEsFBgAAAAAEAAQA+QAAAJMDAAAAAA==&#10;" strokeweight="31e-5mm">
                  <v:stroke joinstyle="miter"/>
                </v:line>
                <v:line id="Line 550" o:spid="_x0000_s1043" style="position:absolute;flip:y;visibility:visible;mso-wrap-style:square" from="37579,1530" to="37579,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lJ8QAAADcAAAADwAAAGRycy9kb3ducmV2LnhtbESPQYvCMBSE7wv7H8ITvK2pouJ2jSIL&#10;ogdXsHrw+GiebbV5KUnU+u/NguBxmJlvmOm8NbW4kfOVZQX9XgKCOLe64kLBYb/8moDwAVljbZkU&#10;PMjDfPb5McVU2zvv6JaFQkQI+xQVlCE0qZQ+L8mg79mGOHon6wyGKF0htcN7hJtaDpJkLA1WHBdK&#10;bOi3pPySXY2C8x9/D8NhslrIzXlZy+OxcNuhUt1Ou/gBEagN7/CrvdYKRqMx/J+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2KUnxAAAANwAAAAPAAAAAAAAAAAA&#10;AAAAAKECAABkcnMvZG93bnJldi54bWxQSwUGAAAAAAQABAD5AAAAkgMAAAAA&#10;" strokeweight="31e-5mm">
                  <v:stroke joinstyle="miter"/>
                </v:line>
                <v:rect id="Rectangle 551" o:spid="_x0000_s1044" style="position:absolute;left:47148;top:1360;width:11430;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6cUA&#10;AADcAAAADwAAAGRycy9kb3ducmV2LnhtbESPQWvCQBSE74X+h+UVvBTdVLDV6CpFEDwIYuxBb4/s&#10;M5s2+zZkVxP99a5Q8DjMzDfMbNHZSlyo8aVjBR+DBARx7nTJhYKf/ao/BuEDssbKMSm4kofF/PVl&#10;hql2Le/okoVCRAj7FBWYEOpUSp8bsugHriaO3sk1FkOUTSF1g22E20oOk+RTWiw5LhisaWko/8vO&#10;VsFqeyiJb3L3Phm37jcfHjOzqZXqvXXfUxCBuvAM/7fXWsFo9AW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unpxQAAANwAAAAPAAAAAAAAAAAAAAAAAJgCAABkcnMv&#10;ZG93bnJldi54bWxQSwUGAAAAAAQABAD1AAAAigMAAAAA&#10;" filled="f" stroked="f">
                  <v:textbox style="mso-fit-shape-to-text:t" inset="0,0,0,0">
                    <w:txbxContent>
                      <w:p w14:paraId="69C3C807" w14:textId="77777777" w:rsidR="00D22CF2" w:rsidRPr="008C1BF7" w:rsidRDefault="00D22CF2" w:rsidP="008C1BF7">
                        <w:pPr>
                          <w:jc w:val="left"/>
                          <w:rPr>
                            <w:b/>
                            <w:szCs w:val="20"/>
                          </w:rPr>
                        </w:pPr>
                        <w:r w:rsidRPr="008C1BF7">
                          <w:rPr>
                            <w:rFonts w:cs="Arial"/>
                            <w:b/>
                            <w:color w:val="000000"/>
                            <w:szCs w:val="20"/>
                            <w:lang w:val="en-US"/>
                          </w:rPr>
                          <w:t xml:space="preserve">Connection du module de </w:t>
                        </w:r>
                        <w:proofErr w:type="spellStart"/>
                        <w:r w:rsidRPr="008C1BF7">
                          <w:rPr>
                            <w:rFonts w:cs="Arial"/>
                            <w:b/>
                            <w:color w:val="000000"/>
                            <w:szCs w:val="20"/>
                            <w:lang w:val="en-US"/>
                          </w:rPr>
                          <w:t>contrôle</w:t>
                        </w:r>
                        <w:proofErr w:type="spellEnd"/>
                      </w:p>
                    </w:txbxContent>
                  </v:textbox>
                </v:rect>
                <v:rect id="Rectangle 552" o:spid="_x0000_s1045" style="position:absolute;left:38171;top:15535;width:651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14:paraId="4DB1AB81" w14:textId="77777777" w:rsidR="00D22CF2" w:rsidRPr="008C1BF7" w:rsidRDefault="00D22CF2" w:rsidP="00086B75">
                        <w:pPr>
                          <w:rPr>
                            <w:b/>
                            <w:szCs w:val="20"/>
                          </w:rPr>
                        </w:pPr>
                        <w:proofErr w:type="spellStart"/>
                        <w:r w:rsidRPr="008C1BF7">
                          <w:rPr>
                            <w:rFonts w:cs="Arial"/>
                            <w:b/>
                            <w:color w:val="000000"/>
                            <w:szCs w:val="20"/>
                            <w:lang w:val="en-US"/>
                          </w:rPr>
                          <w:t>Appel</w:t>
                        </w:r>
                        <w:proofErr w:type="spellEnd"/>
                        <w:r w:rsidRPr="008C1BF7">
                          <w:rPr>
                            <w:rFonts w:cs="Arial"/>
                            <w:b/>
                            <w:color w:val="000000"/>
                            <w:szCs w:val="20"/>
                            <w:lang w:val="en-US"/>
                          </w:rPr>
                          <w:t xml:space="preserve"> </w:t>
                        </w:r>
                        <w:proofErr w:type="spellStart"/>
                        <w:r w:rsidRPr="008C1BF7">
                          <w:rPr>
                            <w:rFonts w:cs="Arial"/>
                            <w:b/>
                            <w:color w:val="000000"/>
                            <w:szCs w:val="20"/>
                            <w:lang w:val="en-US"/>
                          </w:rPr>
                          <w:t>d'air</w:t>
                        </w:r>
                        <w:proofErr w:type="spellEnd"/>
                      </w:p>
                    </w:txbxContent>
                  </v:textbox>
                </v:rect>
                <v:rect id="Rectangle 553" o:spid="_x0000_s1046" style="position:absolute;left:11950;top:15540;width:621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14:paraId="7EA415F6" w14:textId="77777777" w:rsidR="00D22CF2" w:rsidRPr="008C1BF7" w:rsidRDefault="00D22CF2" w:rsidP="00086B75">
                        <w:pPr>
                          <w:rPr>
                            <w:b/>
                            <w:szCs w:val="20"/>
                          </w:rPr>
                        </w:pPr>
                        <w:r w:rsidRPr="008C1BF7">
                          <w:rPr>
                            <w:rFonts w:cs="Arial"/>
                            <w:b/>
                            <w:color w:val="000000"/>
                            <w:szCs w:val="20"/>
                            <w:lang w:val="en-US"/>
                          </w:rPr>
                          <w:t>Expiration</w:t>
                        </w:r>
                      </w:p>
                    </w:txbxContent>
                  </v:textbox>
                </v:rect>
                <v:rect id="Rectangle 554" o:spid="_x0000_s1047" style="position:absolute;width:8267;height:6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7IMMA&#10;AADcAAAADwAAAGRycy9kb3ducmV2LnhtbERPz2vCMBS+D/wfwhN2GWuqoHTVKCIIOwyG3Q56eyTP&#10;plvzUppou/315jDY8eP7vd6OrhU36kPjWcEsy0EQa28arhV8fhyeCxAhIhtsPZOCHwqw3Uwe1lga&#10;P/CRblWsRQrhUKICG2NXShm0JYch8x1x4i6+dxgT7GtpehxSuGvlPM+X0mHDqcFiR3tL+ru6OgWH&#10;91ND/CuPTy/F4L/0/FzZt06px+m4W4GINMZ/8Z/71ShYLNP8dCYd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7IMMAAADcAAAADwAAAAAAAAAAAAAAAACYAgAAZHJzL2Rv&#10;d25yZXYueG1sUEsFBgAAAAAEAAQA9QAAAIgDAAAAAA==&#10;" filled="f" stroked="f">
                  <v:textbox style="mso-fit-shape-to-text:t" inset="0,0,0,0">
                    <w:txbxContent>
                      <w:p w14:paraId="21FE865F" w14:textId="77777777" w:rsidR="00D22CF2" w:rsidRPr="008C1BF7" w:rsidRDefault="00D22CF2" w:rsidP="00086B75">
                        <w:pPr>
                          <w:rPr>
                            <w:b/>
                            <w:szCs w:val="20"/>
                          </w:rPr>
                        </w:pPr>
                        <w:r w:rsidRPr="008C1BF7">
                          <w:rPr>
                            <w:rFonts w:cs="Arial"/>
                            <w:b/>
                            <w:color w:val="000000"/>
                            <w:szCs w:val="20"/>
                            <w:lang w:val="en-US"/>
                          </w:rPr>
                          <w:t>Connection interface patient</w:t>
                        </w:r>
                      </w:p>
                    </w:txbxContent>
                  </v:textbox>
                </v:rect>
                <v:line id="Line 555" o:spid="_x0000_s1048" style="position:absolute;flip:x;visibility:visible;mso-wrap-style:square" from="44392,5600" to="46837,5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337sYAAADcAAAADwAAAGRycy9kb3ducmV2LnhtbESPT2vCQBTE7wW/w/IEb3WjpMGmriKC&#10;1ENb8M/B4yP7TKLZt2F3m6TfvlsoeBxm5jfMcj2YRnTkfG1ZwWyagCAurK65VHA+7Z4XIHxA1thY&#10;JgU/5GG9Gj0tMde25wN1x1CKCGGfo4IqhDaX0hcVGfRT2xJH72qdwRClK6V22Ee4aeQ8STJpsOa4&#10;UGFL24qK+/HbKLh98msazov3jfy47Rp5uZTuK1VqMh42byACDeER/m/vtYKXbA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d9+7GAAAA3AAAAA8AAAAAAAAA&#10;AAAAAAAAoQIAAGRycy9kb3ducmV2LnhtbFBLBQYAAAAABAAEAPkAAACUAwAAAAA=&#10;" strokeweight="31e-5mm">
                  <v:stroke joinstyle="miter"/>
                </v:line>
                <v:shape id="Freeform 556" o:spid="_x0000_s1049" style="position:absolute;left:44323;top:5454;width:482;height:280;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DB8QA&#10;AADcAAAADwAAAGRycy9kb3ducmV2LnhtbESPwWrDMBBE74X8g9hAb41sQ01wo4QQSLF7KUl76HGx&#10;NraJtRKWajt/HxUKOQ4z84bZ7GbTi5EG31lWkK4SEMS11R03Cr6/ji9rED4ga+wtk4IbedhtF08b&#10;LLSd+ETjOTQiQtgXqKANwRVS+rolg35lHXH0LnYwGKIcGqkHnCLc9DJLklwa7DgutOjo0FJ9Pf8a&#10;BdXH9ed9Kku/T6k6rD8rV8nOKfW8nPdvIALN4RH+b5dawWuewd+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3gwfEAAAA3AAAAA8AAAAAAAAAAAAAAAAAmAIAAGRycy9k&#10;b3ducmV2LnhtbFBLBQYAAAAABAAEAPUAAACJAwAAAAA=&#10;" path="m54,23l76,,,23,76,44,54,23xe" fillcolor="black" strokeweight="1e-4mm">
                  <v:stroke joinstyle="miter"/>
                  <v:path arrowok="t" o:connecttype="custom" o:connectlocs="34290,14605;48260,0;0,14605;48260,27940;34290,14605" o:connectangles="0,0,0,0,0"/>
                </v:shape>
                <v:line id="Line 557" o:spid="_x0000_s1050" style="position:absolute;flip:y;visibility:visible;mso-wrap-style:square" from="35534,15862" to="35534,18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MAsQAAADcAAAADwAAAGRycy9kb3ducmV2LnhtbESPT4vCMBTE78J+h/AWvK3prn/QahQR&#10;RA8qrOvB46N5ttXmpSRR67c3woLHYWZ+w0xmjanEjZwvLSv47iQgiDOrS84VHP6WX0MQPiBrrCyT&#10;ggd5mE0/WhNMtb3zL932IRcRwj5FBUUIdSqlzwoy6Du2Jo7eyTqDIUqXS+3wHuGmkj9JMpAGS44L&#10;Bda0KCi77K9GwXnLo144DFdzuTkvK3k85m7XU6r92czHIAI14R3+b6+1gv6gC68z8Qj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8wCxAAAANwAAAAPAAAAAAAAAAAA&#10;AAAAAKECAABkcnMvZG93bnJldi54bWxQSwUGAAAAAAQABAD5AAAAkgMAAAAA&#10;" strokeweight="31e-5mm">
                  <v:stroke joinstyle="miter"/>
                </v:line>
                <v:shape id="Freeform 558" o:spid="_x0000_s1051" style="position:absolute;left:35394;top:15786;width:280;height:489;visibility:visible;mso-wrap-style:square;v-text-anchor:top" coordsize="4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gKsYA&#10;AADcAAAADwAAAGRycy9kb3ducmV2LnhtbESPQWvCQBSE74X+h+UVepG6SW2DxGykVATx1qQQvD2z&#10;r0lo9m3Irhr/vSsUehxm5hsmW0+mF2caXWdZQTyPQBDXVnfcKPguty9LEM4ja+wtk4IrOVjnjw8Z&#10;ptpe+IvOhW9EgLBLUUHr/ZBK6eqWDLq5HYiD92NHgz7IsZF6xEuAm16+RlEiDXYcFloc6LOl+rc4&#10;GQWb7QzjKTmW8b6iw9XuFrOiqpR6fpo+ViA8Tf4//NfeaQXvyRvcz4Qj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GgKsYAAADcAAAADwAAAAAAAAAAAAAAAACYAgAAZHJz&#10;L2Rvd25yZXYueG1sUEsFBgAAAAAEAAQA9QAAAIsDAAAAAA==&#10;" path="m22,55l44,77,22,,,77,22,55xe" fillcolor="black" strokeweight="1e-4mm">
                  <v:stroke joinstyle="miter"/>
                  <v:path arrowok="t" o:connecttype="custom" o:connectlocs="13970,34925;27940,48895;13970,0;0,48895;13970,34925" o:connectangles="0,0,0,0,0"/>
                </v:shape>
                <v:line id="Line 559" o:spid="_x0000_s1052" style="position:absolute;visibility:visible;mso-wrap-style:square" from="18611,15805" to="18611,18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U498QAAADcAAAADwAAAGRycy9kb3ducmV2LnhtbESP3WrCQBSE7wt9h+UUvKsbCxGbuooU&#10;gkqu/HmA0+xpEs2eDTmrxj59Vyj0cpiZb5j5cnCtulIvjWcDk3ECirj0tuHKwPGQv85ASUC22Hom&#10;A3cSWC6en+aYWX/jHV33oVIRwpKhgTqELtNaypocyth3xNH79r3DEGVfadvjLcJdq9+SZKodNhwX&#10;auzos6byvL84Ays5FTOx78XxR9LJejvkX0WXGzN6GVYfoAIN4T/8195YA+k0hceZeAT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Tj3xAAAANwAAAAPAAAAAAAAAAAA&#10;AAAAAKECAABkcnMvZG93bnJldi54bWxQSwUGAAAAAAQABAD5AAAAkgMAAAAA&#10;" strokeweight="31e-5mm">
                  <v:stroke joinstyle="miter"/>
                </v:line>
                <v:shape id="Freeform 560" o:spid="_x0000_s1053" style="position:absolute;left:18478;top:17837;width:279;height:482;visibility:visible;mso-wrap-style:square;v-text-anchor:top" coordsize="4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6cMA&#10;AADcAAAADwAAAGRycy9kb3ducmV2LnhtbESPQWsCMRSE74X+h/AK3mq2oqFsjVIFwYsHrbTXx+a5&#10;CW5elk10d/+9KRR6HGbmG2a5Hnwj7tRFF1jD27QAQVwF47jWcP7avb6DiAnZYBOYNIwUYb16flpi&#10;aULPR7qfUi0yhGOJGmxKbSllrCx5jNPQEmfvEjqPKcuulqbDPsN9I2dFoaRHx3nBYktbS9X1dPMa&#10;3N4dN2F++7Y/i4MaN/2oRtpqPXkZPj9AJBrSf/ivvTcaFkrB75l8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6cMAAADcAAAADwAAAAAAAAAAAAAAAACYAgAAZHJzL2Rv&#10;d25yZXYueG1sUEsFBgAAAAAEAAQA9QAAAIgDAAAAAA==&#10;" path="m21,22l,,21,76,44,,21,22xe" fillcolor="black" strokeweight="1e-4mm">
                  <v:stroke joinstyle="miter"/>
                  <v:path arrowok="t" o:connecttype="custom" o:connectlocs="13335,13970;0,0;13335,48260;27940,0;13335,13970" o:connectangles="0,0,0,0,0"/>
                </v:shape>
                <v:line id="Line 561" o:spid="_x0000_s1054" style="position:absolute;flip:x;visibility:visible;mso-wrap-style:square" from="5156,6261" to="7600,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KAcYAAADcAAAADwAAAGRycy9kb3ducmV2LnhtbESPS2vDMBCE74X8B7GB3Bq5xc3DiWJM&#10;wbSHNpDHIcfF2thOrZWRlMT991Wh0OMwM98w63wwnbiR861lBU/TBARxZXXLtYLjoXxcgPABWWNn&#10;mRR8k4d8M3pYY6btnXd024daRAj7DBU0IfSZlL5qyKCf2p44emfrDIYoXS21w3uEm04+J8lMGmw5&#10;LjTY02tD1df+ahRcPnmZhuPirZAfl7KTp1PttqlSk/FQrEAEGsJ/+K/9rhW8zObweyYe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4ygHGAAAA3AAAAA8AAAAAAAAA&#10;AAAAAAAAoQIAAGRycy9kb3ducmV2LnhtbFBLBQYAAAAABAAEAPkAAACUAwAAAAA=&#10;" strokeweight="31e-5mm">
                  <v:stroke joinstyle="miter"/>
                </v:line>
                <v:shape id="Freeform 562" o:spid="_x0000_s1055" style="position:absolute;left:5086;top:6121;width:482;height:279;visibility:visible;mso-wrap-style:square;v-text-anchor:top" coordsize="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07cEA&#10;AADcAAAADwAAAGRycy9kb3ducmV2LnhtbERPy4rCMBTdC/MP4Qqz01RhRDqmIsJI60Z8LGZ5aa5t&#10;aXMTmozt/L1ZCC4P573ZjqYTD+p9Y1nBYp6AIC6tbrhScLv+zNYgfEDW2FkmBf/kYZt9TDaYajvw&#10;mR6XUIkYwj5FBXUILpXSlzUZ9HPriCN3t73BEGFfSd3jEMNNJ5dJspIGG44NNTra11S2lz+joDi2&#10;v4chz/1uQcV+fSpcIRun1Od03H2DCDSGt/jlzrWCr1VcG8/EIy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tO3BAAAA3AAAAA8AAAAAAAAAAAAAAAAAmAIAAGRycy9kb3du&#10;cmV2LnhtbFBLBQYAAAAABAAEAPUAAACGAwAAAAA=&#10;" path="m54,22l76,,,22,76,44,54,22xe" fillcolor="black" strokeweight="1e-4mm">
                  <v:stroke joinstyle="miter"/>
                  <v:path arrowok="t" o:connecttype="custom" o:connectlocs="34290,13970;48260,0;0,13970;48260,27940;34290,13970" o:connectangles="0,0,0,0,0"/>
                </v:shape>
                <v:line id="Line 563" o:spid="_x0000_s1056" style="position:absolute;visibility:visible;mso-wrap-style:square" from="5099,5454" to="7550,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y8sQAAADcAAAADwAAAGRycy9kb3ducmV2LnhtbESPUWvCQBCE3wv9D8cWfKsXBUVTL0GE&#10;oCVPtf6AbW6bRHN7IXtq2l/fKxT6OMzMN8wmH12nbjRI69nAbJqAIq68bbk2cHovnlegJCBb7DyT&#10;gS8SyLPHhw2m1t/5jW7HUKsIYUnRQBNCn2otVUMOZep74uh9+sFhiHKotR3wHuGu0/MkWWqHLceF&#10;BnvaNVRdjldnYCvnciV2XZ6+ZTHbv47FR9kXxkyexu0LqEBj+A//tQ/WwGK5ht8z8Qjo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2DLyxAAAANwAAAAPAAAAAAAAAAAA&#10;AAAAAKECAABkcnMvZG93bnJldi54bWxQSwUGAAAAAAQABAD5AAAAkgMAAAAA&#10;" strokeweight="31e-5mm">
                  <v:stroke joinstyle="miter"/>
                </v:line>
                <v:shape id="Freeform 564" o:spid="_x0000_s1057" style="position:absolute;left:7131;top:5314;width:489;height:274;visibility:visible;mso-wrap-style:square;v-text-anchor:top" coordsize="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FzMAA&#10;AADcAAAADwAAAGRycy9kb3ducmV2LnhtbERPTYvCMBC9C/6HMAteZE0VdEs1igjC4kmry16HZmzr&#10;NpPQZG399+YgeHy879WmN424U+trywqmkwQEcWF1zaWCy3n/mYLwAVljY5kUPMjDZj0crDDTtuMT&#10;3fNQihjCPkMFVQguk9IXFRn0E+uII3e1rcEQYVtK3WIXw00jZ0mykAZrjg0VOtpVVPzl/0aBNLei&#10;Oc6SixuHw0/urunut0uVGn302yWIQH14i1/ub61g/hXnxzPx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WFzMAAAADcAAAADwAAAAAAAAAAAAAAAACYAgAAZHJzL2Rvd25y&#10;ZXYueG1sUEsFBgAAAAAEAAQA9QAAAIUDAAAAAA==&#10;" path="m22,22l,,77,22,,43,22,22xe" fillcolor="black" strokeweight="1e-4mm">
                  <v:stroke joinstyle="miter"/>
                  <v:path arrowok="t" o:connecttype="custom" o:connectlocs="13970,13970;0,0;48895,13970;0,27305;13970,13970" o:connectangles="0,0,0,0,0"/>
                </v:shape>
                <v:rect id="Rectangle 565" o:spid="_x0000_s1058" style="position:absolute;left:6735;top:10724;width:6845;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EcIA&#10;AADcAAAADwAAAGRycy9kb3ducmV2LnhtbESPzYoCMRCE74LvEFrwphkFXR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3sURwgAAANwAAAAPAAAAAAAAAAAAAAAAAJgCAABkcnMvZG93&#10;bnJldi54bWxQSwUGAAAAAAQABAD1AAAAhwMAAAAA&#10;" filled="f" stroked="f">
                  <v:textbox style="mso-fit-shape-to-text:t" inset="0,0,0,0">
                    <w:txbxContent>
                      <w:p w14:paraId="072F451A" w14:textId="77777777" w:rsidR="00D22CF2" w:rsidRPr="008C1BF7" w:rsidRDefault="00D22CF2" w:rsidP="00086B75">
                        <w:pPr>
                          <w:rPr>
                            <w:b/>
                            <w:szCs w:val="20"/>
                          </w:rPr>
                        </w:pPr>
                        <w:proofErr w:type="spellStart"/>
                        <w:r w:rsidRPr="008C1BF7">
                          <w:rPr>
                            <w:rFonts w:cs="Arial"/>
                            <w:b/>
                            <w:color w:val="000000"/>
                            <w:szCs w:val="20"/>
                            <w:lang w:val="en-US"/>
                          </w:rPr>
                          <w:t>Monitorage</w:t>
                        </w:r>
                        <w:proofErr w:type="spellEnd"/>
                      </w:p>
                    </w:txbxContent>
                  </v:textbox>
                </v:rect>
                <v:line id="Line 566" o:spid="_x0000_s1059" style="position:absolute;flip:y;visibility:visible;mso-wrap-style:square" from="11626,10382" to="12915,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RMYAAADcAAAADwAAAGRycy9kb3ducmV2LnhtbESPQWvCQBSE74L/YXlCb7ppSK2NriKF&#10;0B6qUOvB4yP7TGKzb8PuNqb/vlsQPA4z8w2z2gymFT0531hW8DhLQBCXVjdcKTh+FdMFCB+QNbaW&#10;ScEvedisx6MV5tpe+ZP6Q6hEhLDPUUEdQpdL6cuaDPqZ7Yijd7bOYIjSVVI7vEa4aWWaJHNpsOG4&#10;UGNHrzWV34cfo+Cy45csHBdvW/lxKVp5OlVunyn1MBm2SxCBhnAP39rvWsHTcwr/Z+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W/0TGAAAA3AAAAA8AAAAAAAAA&#10;AAAAAAAAoQIAAGRycy9kb3ducmV2LnhtbFBLBQYAAAAABAAEAPkAAACUAwAAAAA=&#10;" strokeweight="31e-5mm">
                  <v:stroke joinstyle="miter"/>
                </v:line>
                <w10:anchorlock/>
              </v:group>
            </w:pict>
          </mc:Fallback>
        </mc:AlternateContent>
      </w:r>
    </w:p>
    <w:p w14:paraId="5E21DC9C" w14:textId="77777777" w:rsidR="00C074D3" w:rsidRDefault="00C074D3" w:rsidP="00C074D3">
      <w:pPr>
        <w:pStyle w:val="Lgende"/>
      </w:pPr>
      <w:r>
        <w:t xml:space="preserve">Figure </w:t>
      </w:r>
      <w:fldSimple w:instr=" SEQ Figure \* ARABIC ">
        <w:r w:rsidR="00391BA1">
          <w:rPr>
            <w:noProof/>
          </w:rPr>
          <w:t>5</w:t>
        </w:r>
      </w:fldSimple>
      <w:r>
        <w:t xml:space="preserve"> - Le phasitron.</w:t>
      </w:r>
    </w:p>
    <w:p w14:paraId="54194621" w14:textId="77777777" w:rsidR="00CD2D35" w:rsidRDefault="00CD2D35" w:rsidP="00CD2D35">
      <w:pPr>
        <w:pStyle w:val="Figure"/>
      </w:pPr>
      <w:r>
        <w:drawing>
          <wp:inline distT="0" distB="0" distL="0" distR="0" wp14:anchorId="6BFA0B06" wp14:editId="7285C7B5">
            <wp:extent cx="5490210" cy="39839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phasitron.emf"/>
                    <pic:cNvPicPr/>
                  </pic:nvPicPr>
                  <pic:blipFill>
                    <a:blip r:embed="rId14">
                      <a:extLst>
                        <a:ext uri="{28A0092B-C50C-407E-A947-70E740481C1C}">
                          <a14:useLocalDpi xmlns:a14="http://schemas.microsoft.com/office/drawing/2010/main" val="0"/>
                        </a:ext>
                      </a:extLst>
                    </a:blip>
                    <a:stretch>
                      <a:fillRect/>
                    </a:stretch>
                  </pic:blipFill>
                  <pic:spPr>
                    <a:xfrm>
                      <a:off x="0" y="0"/>
                      <a:ext cx="5490210" cy="3983990"/>
                    </a:xfrm>
                    <a:prstGeom prst="rect">
                      <a:avLst/>
                    </a:prstGeom>
                  </pic:spPr>
                </pic:pic>
              </a:graphicData>
            </a:graphic>
          </wp:inline>
        </w:drawing>
      </w:r>
    </w:p>
    <w:p w14:paraId="68A44AAF" w14:textId="77777777" w:rsidR="00CD2D35" w:rsidRPr="00CD2D35" w:rsidRDefault="00CD2D35" w:rsidP="00CD2D35">
      <w:pPr>
        <w:pStyle w:val="Lgende"/>
        <w:jc w:val="both"/>
      </w:pPr>
      <w:r>
        <w:t xml:space="preserve">Figure </w:t>
      </w:r>
      <w:fldSimple w:instr=" SEQ Figure \* ARABIC ">
        <w:r w:rsidR="00391BA1">
          <w:rPr>
            <w:noProof/>
          </w:rPr>
          <w:t>6</w:t>
        </w:r>
      </w:fldSimple>
      <w:r>
        <w:t xml:space="preserve"> - Fonctionnement u phasitron. Le débit en provenance du module de contrôle déforme le diaphragme et déplace le tube de venturi vers l’avant lors de l’inspiration, obstruant ainsi l’orifice expiratoire. À l’expiration, le diaphragme reprend sa forme initiale et ramène le tube de venturi vers l’arrière, libérant ainsi l’orifice expiratoire.</w:t>
      </w:r>
    </w:p>
    <w:p w14:paraId="01D20E98" w14:textId="77777777" w:rsidR="002206C3" w:rsidRDefault="002206C3" w:rsidP="002206C3">
      <w:pPr>
        <w:pStyle w:val="Titre2"/>
      </w:pPr>
      <w:bookmarkStart w:id="10" w:name="_Toc454365197"/>
      <w:r>
        <w:t>Système d’humidification</w:t>
      </w:r>
      <w:bookmarkEnd w:id="10"/>
    </w:p>
    <w:p w14:paraId="74298256" w14:textId="31139F92" w:rsidR="00453E56" w:rsidRDefault="00FA24F5" w:rsidP="00453E56">
      <w:r>
        <w:t xml:space="preserve">Le système d’humidification de base du VDR-4 est un nébuliseur pneumatique. Celui-ci est </w:t>
      </w:r>
      <w:r w:rsidR="00F12B0D">
        <w:t>utilisé pour humidifier les gaz</w:t>
      </w:r>
      <w:r>
        <w:t xml:space="preserve"> qui</w:t>
      </w:r>
      <w:r w:rsidR="00F12B0D">
        <w:t xml:space="preserve"> sont aspiré par le tube de venturi du phasitron. </w:t>
      </w:r>
      <w:r w:rsidR="00453E56">
        <w:t>Le circuit d’humidification est conçu de façon à :</w:t>
      </w:r>
    </w:p>
    <w:p w14:paraId="58DD82E6" w14:textId="264E0351" w:rsidR="00453E56" w:rsidRDefault="00453E56" w:rsidP="00453E56">
      <w:pPr>
        <w:pStyle w:val="Paragraphedeliste"/>
        <w:numPr>
          <w:ilvl w:val="0"/>
          <w:numId w:val="25"/>
        </w:numPr>
      </w:pPr>
      <w:r>
        <w:t>S’assurer qu’un débit suffisant est disponible à l’orifice d’appel d’air du phasitron,</w:t>
      </w:r>
    </w:p>
    <w:p w14:paraId="4ECA694E" w14:textId="2115F990" w:rsidR="00453E56" w:rsidRDefault="00453E56" w:rsidP="00453E56">
      <w:pPr>
        <w:pStyle w:val="Paragraphedeliste"/>
        <w:numPr>
          <w:ilvl w:val="0"/>
          <w:numId w:val="25"/>
        </w:numPr>
      </w:pPr>
      <w:r>
        <w:t xml:space="preserve">Évacuer le débit </w:t>
      </w:r>
      <w:r w:rsidR="002E0362">
        <w:t>excédentaire</w:t>
      </w:r>
      <w:r>
        <w:t>,</w:t>
      </w:r>
    </w:p>
    <w:p w14:paraId="19E1F34D" w14:textId="33785A05" w:rsidR="00453E56" w:rsidRDefault="00453E56" w:rsidP="00453E56">
      <w:pPr>
        <w:pStyle w:val="Paragraphedeliste"/>
        <w:numPr>
          <w:ilvl w:val="0"/>
          <w:numId w:val="25"/>
        </w:numPr>
      </w:pPr>
      <w:r>
        <w:t xml:space="preserve">Permettre au patient de respirer facilement l’air ambiant en cas </w:t>
      </w:r>
      <w:r w:rsidR="002E0362">
        <w:t>de défaillance de l’</w:t>
      </w:r>
      <w:r w:rsidR="006143E2">
        <w:t>appareil,</w:t>
      </w:r>
    </w:p>
    <w:p w14:paraId="2E5E7A5E" w14:textId="4992898E" w:rsidR="00FA24F5" w:rsidRDefault="00F12B0D" w:rsidP="00FA24F5">
      <w:r>
        <w:t xml:space="preserve">Plusieurs institutions utilisant le VDR-4 jugent ce système d’humidification insuffisant et le combine ou remplace par un </w:t>
      </w:r>
      <w:r w:rsidR="002B4673">
        <w:t>(</w:t>
      </w:r>
      <w:r>
        <w:t xml:space="preserve">ou </w:t>
      </w:r>
      <w:r w:rsidR="002B4673">
        <w:t xml:space="preserve">même </w:t>
      </w:r>
      <w:r>
        <w:t>deux</w:t>
      </w:r>
      <w:r w:rsidR="002B4673">
        <w:t>)</w:t>
      </w:r>
      <w:r>
        <w:t xml:space="preserve"> humidificateur chauffants</w:t>
      </w:r>
      <w:r w:rsidR="002B4673">
        <w:t xml:space="preserve"> (voir</w:t>
      </w:r>
      <w:r w:rsidR="00391BA1">
        <w:t xml:space="preserve"> </w:t>
      </w:r>
      <w:r w:rsidR="00391BA1">
        <w:fldChar w:fldCharType="begin"/>
      </w:r>
      <w:r w:rsidR="00391BA1">
        <w:instrText xml:space="preserve"> REF _Ref455580812 \h </w:instrText>
      </w:r>
      <w:r w:rsidR="00391BA1">
        <w:fldChar w:fldCharType="separate"/>
      </w:r>
      <w:r w:rsidR="00391BA1">
        <w:t xml:space="preserve">Figure </w:t>
      </w:r>
      <w:r w:rsidR="00391BA1">
        <w:rPr>
          <w:noProof/>
        </w:rPr>
        <w:t>8</w:t>
      </w:r>
      <w:r w:rsidR="00391BA1">
        <w:fldChar w:fldCharType="end"/>
      </w:r>
      <w:r w:rsidR="002B4673">
        <w:t>).</w:t>
      </w:r>
    </w:p>
    <w:p w14:paraId="352CA65E" w14:textId="77777777" w:rsidR="00391BA1" w:rsidRDefault="00391BA1" w:rsidP="00391BA1">
      <w:pPr>
        <w:keepNext/>
        <w:jc w:val="center"/>
      </w:pPr>
      <w:r>
        <w:rPr>
          <w:noProof/>
          <w:lang w:eastAsia="fr-CA"/>
        </w:rPr>
        <w:drawing>
          <wp:inline distT="0" distB="0" distL="0" distR="0" wp14:anchorId="063CCFC6" wp14:editId="71274E62">
            <wp:extent cx="5490210" cy="401383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emf"/>
                    <pic:cNvPicPr/>
                  </pic:nvPicPr>
                  <pic:blipFill>
                    <a:blip r:embed="rId15">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23D51877" w14:textId="4F76B3A1" w:rsidR="00391BA1" w:rsidRDefault="00391BA1" w:rsidP="00391BA1">
      <w:pPr>
        <w:pStyle w:val="Lgende"/>
      </w:pPr>
      <w:r>
        <w:t xml:space="preserve">Figure </w:t>
      </w:r>
      <w:fldSimple w:instr=" SEQ Figure \* ARABIC ">
        <w:r>
          <w:rPr>
            <w:noProof/>
          </w:rPr>
          <w:t>7</w:t>
        </w:r>
      </w:fldSimple>
      <w:r>
        <w:t>- Circuit d'humidification "classique" du VDR-4.</w:t>
      </w:r>
    </w:p>
    <w:p w14:paraId="1A107664" w14:textId="77777777" w:rsidR="00391BA1" w:rsidRDefault="00391BA1" w:rsidP="00391BA1">
      <w:pPr>
        <w:keepNext/>
        <w:jc w:val="center"/>
      </w:pPr>
      <w:r>
        <w:rPr>
          <w:noProof/>
          <w:lang w:eastAsia="fr-CA"/>
        </w:rPr>
        <w:drawing>
          <wp:inline distT="0" distB="0" distL="0" distR="0" wp14:anchorId="21CED470" wp14:editId="548712BE">
            <wp:extent cx="5490210" cy="401383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s humidification-mofidié.emf"/>
                    <pic:cNvPicPr/>
                  </pic:nvPicPr>
                  <pic:blipFill>
                    <a:blip r:embed="rId16">
                      <a:extLst>
                        <a:ext uri="{28A0092B-C50C-407E-A947-70E740481C1C}">
                          <a14:useLocalDpi xmlns:a14="http://schemas.microsoft.com/office/drawing/2010/main" val="0"/>
                        </a:ext>
                      </a:extLst>
                    </a:blip>
                    <a:stretch>
                      <a:fillRect/>
                    </a:stretch>
                  </pic:blipFill>
                  <pic:spPr>
                    <a:xfrm>
                      <a:off x="0" y="0"/>
                      <a:ext cx="5490210" cy="4013835"/>
                    </a:xfrm>
                    <a:prstGeom prst="rect">
                      <a:avLst/>
                    </a:prstGeom>
                  </pic:spPr>
                </pic:pic>
              </a:graphicData>
            </a:graphic>
          </wp:inline>
        </w:drawing>
      </w:r>
    </w:p>
    <w:p w14:paraId="17D5F651" w14:textId="15B3FB8F" w:rsidR="00391BA1" w:rsidRPr="00391BA1" w:rsidRDefault="00391BA1" w:rsidP="00391BA1">
      <w:pPr>
        <w:pStyle w:val="Lgende"/>
      </w:pPr>
      <w:bookmarkStart w:id="11" w:name="_Ref455580812"/>
      <w:r>
        <w:t xml:space="preserve">Figure </w:t>
      </w:r>
      <w:fldSimple w:instr=" SEQ Figure \* ARABIC ">
        <w:r>
          <w:rPr>
            <w:noProof/>
          </w:rPr>
          <w:t>8</w:t>
        </w:r>
      </w:fldSimple>
      <w:bookmarkEnd w:id="11"/>
      <w:r>
        <w:t xml:space="preserve"> - Intégration d'un humidificateur chauffant au circuit du VDR-4.</w:t>
      </w:r>
    </w:p>
    <w:p w14:paraId="798931CD" w14:textId="77777777" w:rsidR="002206C3" w:rsidRDefault="002206C3" w:rsidP="002206C3">
      <w:pPr>
        <w:pStyle w:val="Titre2"/>
      </w:pPr>
      <w:bookmarkStart w:id="12" w:name="_Toc454365198"/>
      <w:r>
        <w:t>M</w:t>
      </w:r>
      <w:r w:rsidR="003D59A4">
        <w:t>odule de monitorage (Monitron)</w:t>
      </w:r>
      <w:bookmarkEnd w:id="12"/>
    </w:p>
    <w:p w14:paraId="1F487485" w14:textId="77777777" w:rsidR="007673EF" w:rsidRDefault="007673EF" w:rsidP="007673EF">
      <w:r>
        <w:t>Le monitron est un moniteur électronique complètement indépendant du module de contrôle. Il vise à étendre les capacités de monitorage limitées de celui-ci.</w:t>
      </w:r>
    </w:p>
    <w:p w14:paraId="39AACD49" w14:textId="77777777" w:rsidR="00C17E37" w:rsidRDefault="00C17E37" w:rsidP="007673EF">
      <w:r>
        <w:t xml:space="preserve">Le signal de pression est transmis du </w:t>
      </w:r>
      <w:bookmarkStart w:id="13" w:name="_GoBack"/>
      <w:bookmarkEnd w:id="13"/>
      <w:r>
        <w:t>module de contrôle au Monitron au moyen d’une tubulure se trouvant dans l’espace entre les deux appareils.</w:t>
      </w:r>
    </w:p>
    <w:p w14:paraId="6892417C" w14:textId="77777777" w:rsidR="001F2A7E" w:rsidRDefault="001F2A7E" w:rsidP="001F2A7E">
      <w:pPr>
        <w:pStyle w:val="Titre3"/>
      </w:pPr>
      <w:r>
        <w:t xml:space="preserve">Données </w:t>
      </w:r>
      <w:proofErr w:type="spellStart"/>
      <w:r>
        <w:t>monitorées</w:t>
      </w:r>
      <w:proofErr w:type="spellEnd"/>
    </w:p>
    <w:p w14:paraId="4DE71554" w14:textId="77777777" w:rsidR="001F2A7E" w:rsidRDefault="001F2A7E" w:rsidP="007673EF">
      <w:r>
        <w:t xml:space="preserve">Les données </w:t>
      </w:r>
      <w:r w:rsidR="000F2F0A">
        <w:t>numériques</w:t>
      </w:r>
      <w:r>
        <w:t xml:space="preserve"> fournies par le </w:t>
      </w:r>
      <w:r w:rsidR="008C1BF7">
        <w:t>mo</w:t>
      </w:r>
      <w:r>
        <w:t>nitron sont les suivante</w:t>
      </w:r>
      <w:r w:rsidR="008C1BF7">
        <w:t>s</w:t>
      </w:r>
      <w:r>
        <w:t> :</w:t>
      </w:r>
    </w:p>
    <w:p w14:paraId="352A04D8" w14:textId="77777777" w:rsidR="001F2A7E" w:rsidRDefault="001F2A7E" w:rsidP="001F2A7E">
      <w:pPr>
        <w:pStyle w:val="Paragraphedeliste"/>
        <w:numPr>
          <w:ilvl w:val="0"/>
          <w:numId w:val="25"/>
        </w:numPr>
      </w:pPr>
      <w:r>
        <w:t>Pression de crête inspiratoire,</w:t>
      </w:r>
    </w:p>
    <w:p w14:paraId="28089754" w14:textId="77777777" w:rsidR="001F2A7E" w:rsidRDefault="001F2A7E" w:rsidP="001F2A7E">
      <w:pPr>
        <w:pStyle w:val="Paragraphedeliste"/>
        <w:numPr>
          <w:ilvl w:val="0"/>
          <w:numId w:val="25"/>
        </w:numPr>
      </w:pPr>
      <w:r>
        <w:t>Pression de crête expiratoire,</w:t>
      </w:r>
    </w:p>
    <w:p w14:paraId="6CA24894" w14:textId="77777777" w:rsidR="001F2A7E" w:rsidRDefault="001F2A7E" w:rsidP="001F2A7E">
      <w:pPr>
        <w:pStyle w:val="Paragraphedeliste"/>
        <w:numPr>
          <w:ilvl w:val="0"/>
          <w:numId w:val="25"/>
        </w:numPr>
      </w:pPr>
      <w:r>
        <w:t>Pression moyenne,</w:t>
      </w:r>
    </w:p>
    <w:p w14:paraId="28C75884" w14:textId="77777777" w:rsidR="001F2A7E" w:rsidRDefault="001F2A7E" w:rsidP="001F2A7E">
      <w:pPr>
        <w:pStyle w:val="Paragraphedeliste"/>
        <w:numPr>
          <w:ilvl w:val="0"/>
          <w:numId w:val="25"/>
        </w:numPr>
      </w:pPr>
      <w:r>
        <w:t>Temps inspiratoire (convection),</w:t>
      </w:r>
    </w:p>
    <w:p w14:paraId="029B9873" w14:textId="77777777" w:rsidR="001F2A7E" w:rsidRDefault="001F2A7E" w:rsidP="001F2A7E">
      <w:pPr>
        <w:pStyle w:val="Paragraphedeliste"/>
        <w:numPr>
          <w:ilvl w:val="0"/>
          <w:numId w:val="25"/>
        </w:numPr>
      </w:pPr>
      <w:r>
        <w:t>Temps expiratoire (convection),</w:t>
      </w:r>
    </w:p>
    <w:p w14:paraId="263414BF" w14:textId="77777777" w:rsidR="001F2A7E" w:rsidRDefault="001F2A7E" w:rsidP="001F2A7E">
      <w:pPr>
        <w:pStyle w:val="Paragraphedeliste"/>
        <w:numPr>
          <w:ilvl w:val="0"/>
          <w:numId w:val="25"/>
        </w:numPr>
      </w:pPr>
      <w:r>
        <w:t>Fréquence (convection),</w:t>
      </w:r>
    </w:p>
    <w:p w14:paraId="370CBA3B" w14:textId="77777777" w:rsidR="001F2A7E" w:rsidRDefault="001F2A7E" w:rsidP="001F2A7E">
      <w:pPr>
        <w:pStyle w:val="Paragraphedeliste"/>
        <w:numPr>
          <w:ilvl w:val="0"/>
          <w:numId w:val="25"/>
        </w:numPr>
      </w:pPr>
      <w:r>
        <w:t>Ratio I : E (convection),</w:t>
      </w:r>
    </w:p>
    <w:p w14:paraId="7E5147EA" w14:textId="77777777" w:rsidR="001F2A7E" w:rsidRDefault="001F2A7E" w:rsidP="001F2A7E">
      <w:pPr>
        <w:pStyle w:val="Paragraphedeliste"/>
        <w:numPr>
          <w:ilvl w:val="0"/>
          <w:numId w:val="25"/>
        </w:numPr>
      </w:pPr>
      <w:r>
        <w:t>Fréquence (percussion),</w:t>
      </w:r>
    </w:p>
    <w:p w14:paraId="0F40DE16" w14:textId="77777777" w:rsidR="001F2A7E" w:rsidRDefault="001F2A7E" w:rsidP="001F2A7E">
      <w:pPr>
        <w:pStyle w:val="Paragraphedeliste"/>
        <w:numPr>
          <w:ilvl w:val="0"/>
          <w:numId w:val="25"/>
        </w:numPr>
      </w:pPr>
      <w:r>
        <w:t>Ratio i : e (percussion)</w:t>
      </w:r>
    </w:p>
    <w:p w14:paraId="4694B20E" w14:textId="77777777" w:rsidR="001F2A7E" w:rsidRDefault="001F2A7E" w:rsidP="001F2A7E">
      <w:pPr>
        <w:pStyle w:val="Paragraphedeliste"/>
        <w:numPr>
          <w:ilvl w:val="0"/>
          <w:numId w:val="25"/>
        </w:numPr>
      </w:pPr>
      <w:r>
        <w:t>Heure.</w:t>
      </w:r>
    </w:p>
    <w:p w14:paraId="517FA88A" w14:textId="77777777" w:rsidR="001F2A7E" w:rsidRDefault="001F2A7E" w:rsidP="001F2A7E">
      <w:pPr>
        <w:pStyle w:val="Titre3"/>
      </w:pPr>
      <w:r>
        <w:t>Alarmes</w:t>
      </w:r>
    </w:p>
    <w:p w14:paraId="29718DBA" w14:textId="77777777" w:rsidR="001F2A7E" w:rsidRDefault="001F2A7E" w:rsidP="001F2A7E">
      <w:r>
        <w:t>Une alarme de basse pression et une alarme de haute pression peuvent être ajustées.</w:t>
      </w:r>
    </w:p>
    <w:p w14:paraId="0456D903" w14:textId="77777777" w:rsidR="0019471C" w:rsidRDefault="0019471C" w:rsidP="001F2A7E">
      <w:r>
        <w:t>L’alarme de haute pression se déclenche dès que la pression lue est supérieure au seuil d’alarme réglé.</w:t>
      </w:r>
    </w:p>
    <w:p w14:paraId="12D003A9" w14:textId="77777777" w:rsidR="0019471C" w:rsidRDefault="0019471C" w:rsidP="001F2A7E">
      <w:r>
        <w:t xml:space="preserve">L’alarme de pression basse se déclenche lorsque la pression lue est inférieure au seuil d’alarme réglée pour une durée supérieure à </w:t>
      </w:r>
      <w:r w:rsidRPr="00B94CA7">
        <w:rPr>
          <w:i/>
        </w:rPr>
        <w:t>30 secondes</w:t>
      </w:r>
      <w:r>
        <w:t>.</w:t>
      </w:r>
    </w:p>
    <w:p w14:paraId="51292D61" w14:textId="77777777" w:rsidR="0019471C" w:rsidRPr="0019471C" w:rsidRDefault="0019471C" w:rsidP="001F2A7E">
      <w:r>
        <w:t xml:space="preserve">La touche </w:t>
      </w:r>
      <w:r>
        <w:rPr>
          <w:i/>
        </w:rPr>
        <w:t>SET</w:t>
      </w:r>
      <w:r>
        <w:rPr>
          <w:i/>
        </w:rPr>
        <w:fldChar w:fldCharType="begin"/>
      </w:r>
      <w:r>
        <w:instrText xml:space="preserve"> XE "</w:instrText>
      </w:r>
      <w:r w:rsidRPr="00845DF1">
        <w:instrText>SET (fonction du monitron)</w:instrText>
      </w:r>
      <w:r>
        <w:instrText xml:space="preserve">" </w:instrText>
      </w:r>
      <w:r>
        <w:rPr>
          <w:i/>
        </w:rPr>
        <w:fldChar w:fldCharType="end"/>
      </w:r>
      <w:r>
        <w:t xml:space="preserve"> ajuste automatiquement l’alarme basse à 2 cmH</w:t>
      </w:r>
      <w:r>
        <w:rPr>
          <w:rFonts w:ascii="Cambria Math" w:hAnsi="Cambria Math" w:cs="Cambria Math"/>
        </w:rPr>
        <w:t>₂</w:t>
      </w:r>
      <w:r>
        <w:t>O et l’alarme haute à 10 cmH</w:t>
      </w:r>
      <w:r>
        <w:rPr>
          <w:rFonts w:ascii="Cambria Math" w:hAnsi="Cambria Math" w:cs="Cambria Math"/>
        </w:rPr>
        <w:t>₂</w:t>
      </w:r>
      <w:r>
        <w:t>O au-dessus de la pression de crête inspiratoire.</w:t>
      </w:r>
    </w:p>
    <w:p w14:paraId="33BECAEA" w14:textId="77777777" w:rsidR="003D59A4" w:rsidRDefault="00500176" w:rsidP="003D59A4">
      <w:pPr>
        <w:pStyle w:val="Figure"/>
      </w:pPr>
      <w:r>
        <w:drawing>
          <wp:inline distT="0" distB="0" distL="0" distR="0" wp14:anchorId="114B6591" wp14:editId="14841411">
            <wp:extent cx="5490210" cy="267271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ron.emf"/>
                    <pic:cNvPicPr/>
                  </pic:nvPicPr>
                  <pic:blipFill>
                    <a:blip r:embed="rId17">
                      <a:extLst>
                        <a:ext uri="{28A0092B-C50C-407E-A947-70E740481C1C}">
                          <a14:useLocalDpi xmlns:a14="http://schemas.microsoft.com/office/drawing/2010/main" val="0"/>
                        </a:ext>
                      </a:extLst>
                    </a:blip>
                    <a:stretch>
                      <a:fillRect/>
                    </a:stretch>
                  </pic:blipFill>
                  <pic:spPr>
                    <a:xfrm>
                      <a:off x="0" y="0"/>
                      <a:ext cx="5490210" cy="2672715"/>
                    </a:xfrm>
                    <a:prstGeom prst="rect">
                      <a:avLst/>
                    </a:prstGeom>
                  </pic:spPr>
                </pic:pic>
              </a:graphicData>
            </a:graphic>
          </wp:inline>
        </w:drawing>
      </w:r>
    </w:p>
    <w:p w14:paraId="397B4355" w14:textId="77777777" w:rsidR="003D59A4" w:rsidRPr="003D59A4" w:rsidRDefault="003D59A4" w:rsidP="003D59A4">
      <w:pPr>
        <w:pStyle w:val="Lgende"/>
      </w:pPr>
      <w:r>
        <w:t xml:space="preserve">Figure </w:t>
      </w:r>
      <w:fldSimple w:instr=" SEQ Figure \* ARABIC ">
        <w:r w:rsidR="00391BA1">
          <w:rPr>
            <w:noProof/>
          </w:rPr>
          <w:t>9</w:t>
        </w:r>
      </w:fldSimple>
      <w:r>
        <w:t xml:space="preserve"> - Pa</w:t>
      </w:r>
      <w:r w:rsidR="00FA24F5">
        <w:t>n</w:t>
      </w:r>
      <w:r>
        <w:t>neau avant du module de monitorage (Monitron™)</w:t>
      </w:r>
    </w:p>
    <w:p w14:paraId="48D2E2EE" w14:textId="77777777" w:rsidR="002206C3" w:rsidRDefault="002206C3" w:rsidP="00D1211E">
      <w:pPr>
        <w:pStyle w:val="TitreModule"/>
      </w:pPr>
      <w:bookmarkStart w:id="14" w:name="_Toc454365199"/>
      <w:r>
        <w:t>Paramètres de ventilation</w:t>
      </w:r>
      <w:bookmarkEnd w:id="14"/>
    </w:p>
    <w:p w14:paraId="5D589023" w14:textId="77777777" w:rsidR="008719DE" w:rsidRDefault="008719DE" w:rsidP="008719DE">
      <w:r>
        <w:t>Le réglage des paramètres de ventilation se fait de façon analogique en ajustant l’ouverture de valves sur le module de contrôle.</w:t>
      </w:r>
      <w:r w:rsidR="000073E7">
        <w:t xml:space="preserve"> Les valves du module de contrôle sont </w:t>
      </w:r>
      <w:proofErr w:type="gramStart"/>
      <w:r w:rsidR="000073E7">
        <w:t>identifié</w:t>
      </w:r>
      <w:proofErr w:type="gramEnd"/>
      <w:r w:rsidR="000073E7">
        <w:t xml:space="preserve"> par le principal paramètre visé par le réglage. Cependant, le réglage de l’ouverture d’une valve entraine presque toujours la modification d’au moins deux paramètres. Un code de couleurs identifie les valves en fonction du type de paramètre visé par son réglage.</w:t>
      </w:r>
    </w:p>
    <w:p w14:paraId="299E7A17" w14:textId="77777777" w:rsidR="002206C3" w:rsidRDefault="002206C3" w:rsidP="003E2720">
      <w:pPr>
        <w:pStyle w:val="Titre2"/>
      </w:pPr>
      <w:bookmarkStart w:id="15" w:name="_Toc454365200"/>
      <w:r w:rsidRPr="003E2720">
        <w:t>Paramètres</w:t>
      </w:r>
      <w:r>
        <w:t xml:space="preserve"> d’amplitude</w:t>
      </w:r>
      <w:bookmarkEnd w:id="15"/>
      <w:r w:rsidR="00B409BA">
        <w:fldChar w:fldCharType="begin"/>
      </w:r>
      <w:r w:rsidR="00B409BA">
        <w:instrText xml:space="preserve"> XE "</w:instrText>
      </w:r>
      <w:r w:rsidR="00B409BA" w:rsidRPr="00380D10">
        <w:instrText>Percussion:Réglage</w:instrText>
      </w:r>
      <w:r w:rsidR="00B409BA">
        <w:instrText xml:space="preserve">" </w:instrText>
      </w:r>
      <w:r w:rsidR="00B409BA">
        <w:fldChar w:fldCharType="end"/>
      </w:r>
    </w:p>
    <w:p w14:paraId="3FBE82FF" w14:textId="77777777" w:rsidR="00C71942" w:rsidRDefault="00C71942" w:rsidP="00C71942">
      <w:r>
        <w:t>Une amplitude de percussion différente peut être réglée pour chacune des trois phases du cycle de convection (basse fréquence).</w:t>
      </w:r>
    </w:p>
    <w:p w14:paraId="0AB444C9" w14:textId="77777777" w:rsidR="00C71942" w:rsidRPr="00C71942" w:rsidRDefault="00C71942" w:rsidP="00C71942">
      <w:r>
        <w:t xml:space="preserve">Ces trois réglages sont identifiés par la </w:t>
      </w:r>
      <w:r w:rsidRPr="00C70337">
        <w:rPr>
          <w:i/>
        </w:rPr>
        <w:t>couleur verte</w:t>
      </w:r>
      <w:r>
        <w:t xml:space="preserve"> sur le module de contrôle.</w:t>
      </w:r>
      <w:r w:rsidR="008719DE">
        <w:t xml:space="preserve"> </w:t>
      </w:r>
    </w:p>
    <w:p w14:paraId="40BF85D2" w14:textId="77777777" w:rsidR="002206C3" w:rsidRDefault="002206C3" w:rsidP="002206C3">
      <w:pPr>
        <w:pStyle w:val="Titre3"/>
      </w:pPr>
      <w:r>
        <w:t xml:space="preserve">Amplitude des </w:t>
      </w:r>
      <w:r w:rsidR="00FA24F5">
        <w:t>percussions</w:t>
      </w:r>
      <w:r>
        <w:t xml:space="preserve"> à l’inspiration (phase haute)</w:t>
      </w:r>
    </w:p>
    <w:p w14:paraId="0E7DA8FA" w14:textId="77777777" w:rsidR="00FD4310" w:rsidRPr="00FD4310" w:rsidRDefault="00FD4310" w:rsidP="00FD4310">
      <w:r>
        <w:t xml:space="preserve">Il s’agit du </w:t>
      </w:r>
      <w:r w:rsidR="000073E7">
        <w:t xml:space="preserve">paramètre de base à partir duquel sont </w:t>
      </w:r>
      <w:r w:rsidR="00956142">
        <w:t>réglés</w:t>
      </w:r>
      <w:r w:rsidR="000073E7">
        <w:t xml:space="preserve"> les deux autres paramètres d’amplitude. </w:t>
      </w:r>
      <w:r w:rsidR="00956142">
        <w:t>Cela signifie</w:t>
      </w:r>
      <w:r w:rsidR="007C26AA">
        <w:t xml:space="preserve"> qu’une modification de ce paramètre entrainera une modification dans la même direction des deux autres amplitudes</w:t>
      </w:r>
      <w:r w:rsidR="00956142">
        <w:t>.</w:t>
      </w:r>
      <w:r w:rsidR="007C26AA">
        <w:t xml:space="preserve"> </w:t>
      </w:r>
      <w:r w:rsidR="000073E7">
        <w:t xml:space="preserve">Cette amplitude est réglée au moyen de la valve identifiée </w:t>
      </w:r>
      <w:r w:rsidR="000073E7" w:rsidRPr="000073E7">
        <w:rPr>
          <w:rStyle w:val="Contrle"/>
        </w:rPr>
        <w:t>Debit pulse</w:t>
      </w:r>
      <w:r w:rsidR="007C26AA">
        <w:rPr>
          <w:rStyle w:val="Contrle"/>
        </w:rPr>
        <w:t>.</w:t>
      </w:r>
    </w:p>
    <w:p w14:paraId="05C83094" w14:textId="77777777" w:rsidR="002206C3" w:rsidRDefault="002206C3" w:rsidP="002206C3">
      <w:pPr>
        <w:pStyle w:val="Titre3"/>
      </w:pPr>
      <w:r>
        <w:t xml:space="preserve">Amplitude des </w:t>
      </w:r>
      <w:r w:rsidR="00FA24F5">
        <w:t>percussions</w:t>
      </w:r>
      <w:r>
        <w:t xml:space="preserve"> à l’expiration (phase basse)</w:t>
      </w:r>
    </w:p>
    <w:p w14:paraId="6BFC4241" w14:textId="77777777" w:rsidR="003D59A4" w:rsidRPr="003D59A4" w:rsidRDefault="003D59A4" w:rsidP="003D59A4">
      <w:r>
        <w:t xml:space="preserve">L’amplitude </w:t>
      </w:r>
      <w:r w:rsidR="009D5EAA">
        <w:t>des percussions</w:t>
      </w:r>
      <w:r>
        <w:t xml:space="preserve"> pendant l’expiration convective est réglée </w:t>
      </w:r>
      <w:r w:rsidR="008719DE">
        <w:t xml:space="preserve">par comparaison à celle pendant l’inspiration convective. </w:t>
      </w:r>
      <w:r w:rsidR="000728EE">
        <w:t>Cela s’signifie qu’une modification de l’amplitude à l’inspiration entrainera aune modification de l’amplitude à l’expiration. Par contre l’amplitude à l’inspiration ne sera pas affectée par une modification de celle à l’expiration.</w:t>
      </w:r>
    </w:p>
    <w:p w14:paraId="4786A30F" w14:textId="77777777" w:rsidR="002206C3" w:rsidRDefault="002206C3" w:rsidP="002206C3">
      <w:pPr>
        <w:pStyle w:val="Titre3"/>
      </w:pPr>
      <w:r>
        <w:t>Amplitude de percussion augmentée (troisième phase)</w:t>
      </w:r>
    </w:p>
    <w:p w14:paraId="132A6293" w14:textId="77777777" w:rsidR="00056572" w:rsidRDefault="00056572" w:rsidP="00056572">
      <w:r>
        <w:t>Lorsqu’elle est activé</w:t>
      </w:r>
      <w:r w:rsidR="009D5EAA">
        <w:t xml:space="preserve">e, la troisième phase commence </w:t>
      </w:r>
      <w:r>
        <w:t>0,8 secondes après le début de l’inspiration convective</w:t>
      </w:r>
      <w:r w:rsidR="00086B75">
        <w:t>.</w:t>
      </w:r>
      <w:r w:rsidR="00924EC5">
        <w:t xml:space="preserve"> Il en résulte une inspiration en deux temps.</w:t>
      </w:r>
    </w:p>
    <w:p w14:paraId="756AA4E4" w14:textId="376DC513" w:rsidR="009711F8" w:rsidRDefault="006B4D70" w:rsidP="009711F8">
      <w:pPr>
        <w:keepNext/>
        <w:jc w:val="center"/>
      </w:pPr>
      <w:r>
        <w:rPr>
          <w:noProof/>
          <w:lang w:eastAsia="fr-CA"/>
        </w:rPr>
        <w:drawing>
          <wp:inline distT="0" distB="0" distL="0" distR="0" wp14:anchorId="056841FD" wp14:editId="0BB8464E">
            <wp:extent cx="5486400" cy="18961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896110"/>
                    </a:xfrm>
                    <a:prstGeom prst="rect">
                      <a:avLst/>
                    </a:prstGeom>
                  </pic:spPr>
                </pic:pic>
              </a:graphicData>
            </a:graphic>
          </wp:inline>
        </w:drawing>
      </w:r>
    </w:p>
    <w:p w14:paraId="59C25CDF" w14:textId="22E2E3E8" w:rsidR="009711F8" w:rsidRDefault="009711F8" w:rsidP="009711F8">
      <w:pPr>
        <w:pStyle w:val="Lgende"/>
      </w:pPr>
      <w:r>
        <w:t xml:space="preserve">Figure </w:t>
      </w:r>
      <w:fldSimple w:instr=" SEQ Figure \* ARABIC ">
        <w:r w:rsidR="00391BA1">
          <w:rPr>
            <w:noProof/>
          </w:rPr>
          <w:t>10</w:t>
        </w:r>
      </w:fldSimple>
      <w:r>
        <w:t xml:space="preserve"> - Tracé de la pression à l'ouverture des voies aériennes. On peut observer une augmentation de la pression 0.8 secondes après le début de l’inspiration.</w:t>
      </w:r>
    </w:p>
    <w:p w14:paraId="5C1458FF" w14:textId="2450ADD3" w:rsidR="00956142" w:rsidRDefault="00D22CF2" w:rsidP="00956142">
      <w:pPr>
        <w:pStyle w:val="Lgende"/>
        <w:keepNext/>
      </w:pPr>
      <w:r>
        <w:br w:type="column"/>
      </w:r>
      <w:r w:rsidR="00956142">
        <w:t xml:space="preserve">Tableau </w:t>
      </w:r>
      <w:fldSimple w:instr=" SEQ Tableau \* ARABIC ">
        <w:r>
          <w:rPr>
            <w:noProof/>
          </w:rPr>
          <w:t>1</w:t>
        </w:r>
      </w:fldSimple>
      <w:r w:rsidR="00956142">
        <w:t xml:space="preserve"> - Désignation des contrôle relatifs à l'amplitude de percussion.</w:t>
      </w:r>
    </w:p>
    <w:tbl>
      <w:tblPr>
        <w:tblStyle w:val="Listeclaire"/>
        <w:tblW w:w="4720" w:type="pct"/>
        <w:jc w:val="center"/>
        <w:tblLook w:val="0420" w:firstRow="1" w:lastRow="0" w:firstColumn="0" w:lastColumn="0" w:noHBand="0" w:noVBand="1"/>
      </w:tblPr>
      <w:tblGrid>
        <w:gridCol w:w="5282"/>
        <w:gridCol w:w="3084"/>
      </w:tblGrid>
      <w:tr w:rsidR="00956142" w14:paraId="0C4266B0" w14:textId="77777777" w:rsidTr="00924EC5">
        <w:trPr>
          <w:cnfStyle w:val="100000000000" w:firstRow="1" w:lastRow="0" w:firstColumn="0" w:lastColumn="0" w:oddVBand="0" w:evenVBand="0" w:oddHBand="0" w:evenHBand="0" w:firstRowFirstColumn="0" w:firstRowLastColumn="0" w:lastRowFirstColumn="0" w:lastRowLastColumn="0"/>
          <w:jc w:val="center"/>
        </w:trPr>
        <w:tc>
          <w:tcPr>
            <w:tcW w:w="5282" w:type="dxa"/>
            <w:vAlign w:val="center"/>
          </w:tcPr>
          <w:p w14:paraId="13A7264D" w14:textId="77777777" w:rsidR="00956142" w:rsidRDefault="00956142" w:rsidP="00924EC5">
            <w:pPr>
              <w:jc w:val="center"/>
            </w:pPr>
            <w:r>
              <w:t>Paramètre</w:t>
            </w:r>
          </w:p>
        </w:tc>
        <w:tc>
          <w:tcPr>
            <w:tcW w:w="3084" w:type="dxa"/>
            <w:vAlign w:val="center"/>
          </w:tcPr>
          <w:p w14:paraId="0E750E86" w14:textId="77777777" w:rsidR="00924EC5" w:rsidRDefault="00956142" w:rsidP="00924EC5">
            <w:pPr>
              <w:jc w:val="center"/>
            </w:pPr>
            <w:r>
              <w:t>Désignation du contrôle</w:t>
            </w:r>
          </w:p>
          <w:p w14:paraId="3BBAE726" w14:textId="77777777" w:rsidR="00956142" w:rsidRDefault="00924EC5" w:rsidP="00924EC5">
            <w:pPr>
              <w:jc w:val="center"/>
            </w:pPr>
            <w:r>
              <w:t>(</w:t>
            </w:r>
            <w:r w:rsidR="00956142">
              <w:t>sur l’appareil</w:t>
            </w:r>
            <w:r>
              <w:t>)</w:t>
            </w:r>
          </w:p>
        </w:tc>
      </w:tr>
      <w:tr w:rsidR="00956142" w14:paraId="47AAB9A2"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6A6A2528" w14:textId="77777777" w:rsidR="00956142" w:rsidRPr="00956142" w:rsidRDefault="00956142" w:rsidP="00956142">
            <w:pPr>
              <w:jc w:val="left"/>
            </w:pPr>
            <w:r w:rsidRPr="00956142">
              <w:t>Amplitude des percussions à l’inspiration (phase haute)</w:t>
            </w:r>
          </w:p>
        </w:tc>
        <w:tc>
          <w:tcPr>
            <w:tcW w:w="3084" w:type="dxa"/>
          </w:tcPr>
          <w:p w14:paraId="05206AB8" w14:textId="77777777" w:rsidR="00956142" w:rsidRDefault="00956142" w:rsidP="00056572">
            <w:r>
              <w:t>DEBIT PULSE</w:t>
            </w:r>
          </w:p>
        </w:tc>
      </w:tr>
      <w:tr w:rsidR="00956142" w14:paraId="162BCD8A" w14:textId="77777777" w:rsidTr="00924EC5">
        <w:trPr>
          <w:jc w:val="center"/>
        </w:trPr>
        <w:tc>
          <w:tcPr>
            <w:tcW w:w="5282" w:type="dxa"/>
          </w:tcPr>
          <w:p w14:paraId="7BA05CCE" w14:textId="77777777" w:rsidR="00956142" w:rsidRPr="00956142" w:rsidRDefault="00956142" w:rsidP="00956142">
            <w:pPr>
              <w:jc w:val="left"/>
            </w:pPr>
            <w:r w:rsidRPr="00956142">
              <w:t>Amplitude des percussions à l’expiration (phase basse)</w:t>
            </w:r>
          </w:p>
        </w:tc>
        <w:tc>
          <w:tcPr>
            <w:tcW w:w="3084" w:type="dxa"/>
          </w:tcPr>
          <w:p w14:paraId="52154CB0" w14:textId="77777777" w:rsidR="00956142" w:rsidRDefault="00956142" w:rsidP="00056572">
            <w:r>
              <w:t>CPAP OSCILLANTE</w:t>
            </w:r>
          </w:p>
        </w:tc>
      </w:tr>
      <w:tr w:rsidR="00956142" w14:paraId="20466A2F" w14:textId="77777777" w:rsidTr="00924EC5">
        <w:trPr>
          <w:cnfStyle w:val="000000100000" w:firstRow="0" w:lastRow="0" w:firstColumn="0" w:lastColumn="0" w:oddVBand="0" w:evenVBand="0" w:oddHBand="1" w:evenHBand="0" w:firstRowFirstColumn="0" w:firstRowLastColumn="0" w:lastRowFirstColumn="0" w:lastRowLastColumn="0"/>
          <w:jc w:val="center"/>
        </w:trPr>
        <w:tc>
          <w:tcPr>
            <w:tcW w:w="5282" w:type="dxa"/>
          </w:tcPr>
          <w:p w14:paraId="2978D331" w14:textId="77777777" w:rsidR="00956142" w:rsidRPr="00956142" w:rsidRDefault="00956142" w:rsidP="00956142">
            <w:pPr>
              <w:jc w:val="left"/>
            </w:pPr>
            <w:r w:rsidRPr="00956142">
              <w:t>Amplitude de percussion augmentée (troisième phase)</w:t>
            </w:r>
          </w:p>
        </w:tc>
        <w:tc>
          <w:tcPr>
            <w:tcW w:w="3084" w:type="dxa"/>
          </w:tcPr>
          <w:p w14:paraId="1B4AD126" w14:textId="77777777" w:rsidR="00956142" w:rsidRDefault="00956142" w:rsidP="00056572">
            <w:r>
              <w:t>PRESSION DE CONVECTION</w:t>
            </w:r>
          </w:p>
        </w:tc>
      </w:tr>
    </w:tbl>
    <w:p w14:paraId="48645C93" w14:textId="77777777" w:rsidR="002206C3" w:rsidRDefault="002206C3" w:rsidP="003E2720">
      <w:pPr>
        <w:pStyle w:val="Titre2"/>
      </w:pPr>
      <w:bookmarkStart w:id="16" w:name="_Toc454365201"/>
      <w:r w:rsidRPr="003E2720">
        <w:t>Paramètres</w:t>
      </w:r>
      <w:r>
        <w:t xml:space="preserve"> de </w:t>
      </w:r>
      <w:proofErr w:type="spellStart"/>
      <w:r>
        <w:t>cyclage</w:t>
      </w:r>
      <w:proofErr w:type="spellEnd"/>
      <w:r>
        <w:t xml:space="preserve"> à haute fréquence</w:t>
      </w:r>
      <w:bookmarkEnd w:id="16"/>
    </w:p>
    <w:p w14:paraId="4D404287" w14:textId="77777777" w:rsidR="007C26AA" w:rsidRPr="007C26AA" w:rsidRDefault="007C26AA" w:rsidP="007C26AA">
      <w:r>
        <w:t xml:space="preserve">Les valves contrôlant le </w:t>
      </w:r>
      <w:proofErr w:type="spellStart"/>
      <w:r>
        <w:t>cyclage</w:t>
      </w:r>
      <w:proofErr w:type="spellEnd"/>
      <w:r>
        <w:t xml:space="preserve"> à haute fréquence</w:t>
      </w:r>
    </w:p>
    <w:p w14:paraId="354507B1" w14:textId="77777777" w:rsidR="002206C3" w:rsidRDefault="00C46765" w:rsidP="00C46765">
      <w:r>
        <w:t xml:space="preserve">Bien que les deux boutons permettant de régler le </w:t>
      </w:r>
      <w:proofErr w:type="spellStart"/>
      <w:r>
        <w:t>cyclage</w:t>
      </w:r>
      <w:proofErr w:type="spellEnd"/>
      <w:r>
        <w:t xml:space="preserve"> à basse fréquence soient désignés «</w:t>
      </w:r>
      <w:r w:rsidR="002206C3">
        <w:t>Fréquence de percussion</w:t>
      </w:r>
      <w:r>
        <w:t>» et «</w:t>
      </w:r>
      <w:r w:rsidR="002206C3">
        <w:t>Ratio i : e</w:t>
      </w:r>
      <w:r>
        <w:t xml:space="preserve">» sur l’appareil, il s’avère que </w:t>
      </w:r>
      <w:r w:rsidR="00074B91">
        <w:t>chacun de ces deux réglages influence la fréquence et le ratio i </w:t>
      </w:r>
      <w:proofErr w:type="gramStart"/>
      <w:r w:rsidR="00074B91">
        <w:t>:e</w:t>
      </w:r>
      <w:proofErr w:type="gramEnd"/>
      <w:r w:rsidR="00074B91">
        <w:t xml:space="preserve">. </w:t>
      </w:r>
    </w:p>
    <w:p w14:paraId="3444D231" w14:textId="77777777" w:rsidR="00074B91" w:rsidRDefault="00074B91" w:rsidP="00C46765">
      <w:r>
        <w:t>En effet, le bouton désigné fréquence semble modifier seulement</w:t>
      </w:r>
      <w:r w:rsidR="007C26AA">
        <w:t xml:space="preserve"> ou surtout</w:t>
      </w:r>
      <w:r>
        <w:t xml:space="preserve"> le temps inspiratoire et le bouton désigné ratio i : e semble modifier seulement</w:t>
      </w:r>
      <w:r w:rsidR="007C26AA">
        <w:t xml:space="preserve"> ou surtout</w:t>
      </w:r>
      <w:r>
        <w:t xml:space="preserve"> le temps expiratoire.</w:t>
      </w:r>
    </w:p>
    <w:p w14:paraId="4F4060D1" w14:textId="77777777" w:rsidR="007C26AA" w:rsidRPr="00E34B40" w:rsidRDefault="008C1BF7" w:rsidP="00C46765">
      <w:r>
        <w:t>En conséquence, le réglage d</w:t>
      </w:r>
      <w:r w:rsidR="007C26AA">
        <w:t xml:space="preserve">e chacune de ces deux valves influencera à la fois la fréquence de percussion et </w:t>
      </w:r>
      <w:proofErr w:type="gramStart"/>
      <w:r w:rsidR="007C26AA">
        <w:t>le</w:t>
      </w:r>
      <w:proofErr w:type="gramEnd"/>
      <w:r w:rsidR="007C26AA">
        <w:t xml:space="preserve"> ration i : e des percussions.</w:t>
      </w:r>
    </w:p>
    <w:p w14:paraId="73CF028C" w14:textId="77777777" w:rsidR="002206C3" w:rsidRDefault="002206C3" w:rsidP="003E2720">
      <w:pPr>
        <w:pStyle w:val="Titre2"/>
      </w:pPr>
      <w:bookmarkStart w:id="17" w:name="_Toc454365202"/>
      <w:r>
        <w:t xml:space="preserve">Paramètres de </w:t>
      </w:r>
      <w:proofErr w:type="spellStart"/>
      <w:r>
        <w:t>cyclage</w:t>
      </w:r>
      <w:proofErr w:type="spellEnd"/>
      <w:r>
        <w:t xml:space="preserve"> à </w:t>
      </w:r>
      <w:r w:rsidRPr="003E2720">
        <w:t>basse</w:t>
      </w:r>
      <w:r>
        <w:t xml:space="preserve">  fréquence</w:t>
      </w:r>
      <w:bookmarkEnd w:id="17"/>
    </w:p>
    <w:p w14:paraId="67A19FC8" w14:textId="77777777" w:rsidR="000728EE" w:rsidRDefault="000728EE" w:rsidP="000728EE">
      <w:r>
        <w:t xml:space="preserve">Le </w:t>
      </w:r>
      <w:proofErr w:type="spellStart"/>
      <w:r>
        <w:t>cyclage</w:t>
      </w:r>
      <w:proofErr w:type="spellEnd"/>
      <w:r>
        <w:t xml:space="preserve"> à basse fréquence se règle en ajustant un temps inspiratoire et un temps expiratoire.</w:t>
      </w:r>
    </w:p>
    <w:p w14:paraId="3E7B9D4A" w14:textId="77777777" w:rsidR="000728EE" w:rsidRPr="000728EE" w:rsidRDefault="000728EE" w:rsidP="000728EE">
      <w:r>
        <w:t>Les fréquences et ratio inspiration : expiration résulteront des temps inspiratoire et expiratoire réglés.</w:t>
      </w:r>
    </w:p>
    <w:p w14:paraId="274DED5C" w14:textId="77777777" w:rsidR="002206C3" w:rsidRDefault="002206C3" w:rsidP="000511F2">
      <w:pPr>
        <w:numPr>
          <w:ilvl w:val="0"/>
          <w:numId w:val="32"/>
        </w:numPr>
      </w:pPr>
      <w:r>
        <w:t>Temps inspiratoire</w:t>
      </w:r>
    </w:p>
    <w:p w14:paraId="7397B537" w14:textId="77777777" w:rsidR="002206C3" w:rsidRPr="00E34B40" w:rsidRDefault="002206C3" w:rsidP="000511F2">
      <w:pPr>
        <w:numPr>
          <w:ilvl w:val="0"/>
          <w:numId w:val="32"/>
        </w:numPr>
      </w:pPr>
      <w:r>
        <w:t>Temps expiratoire</w:t>
      </w:r>
    </w:p>
    <w:p w14:paraId="1E0FF42C" w14:textId="77777777" w:rsidR="006C012B" w:rsidRDefault="006C012B" w:rsidP="006C012B">
      <w:pPr>
        <w:pStyle w:val="Titre2"/>
      </w:pPr>
      <w:bookmarkStart w:id="18" w:name="_Toc454365203"/>
      <w:r>
        <w:t>PEP non oscillante</w:t>
      </w:r>
      <w:bookmarkEnd w:id="18"/>
    </w:p>
    <w:p w14:paraId="6516F2C1" w14:textId="77777777" w:rsidR="006C012B" w:rsidRPr="000511F2" w:rsidRDefault="006C012B" w:rsidP="006C012B">
      <w:r>
        <w:t>La fonction PEP non oscillante (</w:t>
      </w:r>
      <w:r w:rsidRPr="00B94CA7">
        <w:rPr>
          <w:i/>
        </w:rPr>
        <w:t>DEMAND CPAP</w:t>
      </w:r>
      <w:r w:rsidR="008C1BF7">
        <w:rPr>
          <w:i/>
        </w:rPr>
        <w:t xml:space="preserve"> / PEEP</w:t>
      </w:r>
      <w:r>
        <w:t xml:space="preserve">) est identifiée par un bouton de </w:t>
      </w:r>
      <w:r w:rsidRPr="00C70337">
        <w:rPr>
          <w:i/>
        </w:rPr>
        <w:t>couleur jaune</w:t>
      </w:r>
      <w:r>
        <w:t xml:space="preserve">.  Cette fonction est destinée à réduire le travail respiratoire lors d’essaie de respiration spontanée. Elle est généralement </w:t>
      </w:r>
      <w:r w:rsidRPr="00B94CA7">
        <w:rPr>
          <w:i/>
        </w:rPr>
        <w:t>désactivée</w:t>
      </w:r>
      <w:r>
        <w:t xml:space="preserve"> lors de la percussion. Lorsqu’elle est activée, un débit continu est injecté dans le phasitron. Ce débit, qui sera amplifié par le phasitron, facilite l’inspiration et maintien une pression positive à l’expiration (en maintenant le tube de venturi en position partiellement avancé).</w:t>
      </w:r>
    </w:p>
    <w:p w14:paraId="3C6BCDD9" w14:textId="77777777" w:rsidR="002206C3" w:rsidRDefault="002206C3" w:rsidP="003E2720">
      <w:pPr>
        <w:pStyle w:val="Titre2"/>
      </w:pPr>
      <w:bookmarkStart w:id="19" w:name="_Toc454365204"/>
      <w:r>
        <w:t xml:space="preserve">Autres </w:t>
      </w:r>
      <w:r w:rsidRPr="003E2720">
        <w:t>paramètres</w:t>
      </w:r>
      <w:bookmarkEnd w:id="19"/>
    </w:p>
    <w:p w14:paraId="0EC4E1B7" w14:textId="77777777" w:rsidR="002206C3" w:rsidRDefault="002206C3" w:rsidP="00FD4310">
      <w:pPr>
        <w:pStyle w:val="Titre3"/>
      </w:pPr>
      <w:r>
        <w:t>Pression de travail</w:t>
      </w:r>
    </w:p>
    <w:p w14:paraId="3213E1D4" w14:textId="77777777" w:rsidR="00FD4310" w:rsidRPr="00FD4310" w:rsidRDefault="00074B91" w:rsidP="00FD4310">
      <w:r>
        <w:t>La pression de travail est la pression à laquelle les gaz entrent dans le circuit de logique pneumatique. Celle-ci influence à la fois l’amplitude des percussions et les p</w:t>
      </w:r>
      <w:r w:rsidR="0066331A">
        <w:t xml:space="preserve">aramètres de </w:t>
      </w:r>
      <w:proofErr w:type="spellStart"/>
      <w:r w:rsidR="0066331A">
        <w:t>cyclage</w:t>
      </w:r>
      <w:proofErr w:type="spellEnd"/>
      <w:r w:rsidR="0066331A">
        <w:t xml:space="preserve">. Chez l’adulte, on utilise généralement la pression la plus élevée pouvant être atteinte (plus ou moins 40 </w:t>
      </w:r>
      <w:proofErr w:type="spellStart"/>
      <w:r w:rsidR="0066331A">
        <w:t>lbs</w:t>
      </w:r>
      <w:proofErr w:type="spellEnd"/>
      <w:r w:rsidR="0066331A">
        <w:t>/po</w:t>
      </w:r>
      <w:r w:rsidR="0066331A">
        <w:rPr>
          <w:rFonts w:cs="Arial"/>
        </w:rPr>
        <w:t>², selon la source d’alimentation en gaz pressurisés</w:t>
      </w:r>
      <w:r w:rsidR="0066331A">
        <w:t>)</w:t>
      </w:r>
    </w:p>
    <w:p w14:paraId="3FCB4C45" w14:textId="77777777" w:rsidR="002206C3" w:rsidRDefault="002206C3" w:rsidP="002206C3">
      <w:pPr>
        <w:pStyle w:val="Titre3"/>
      </w:pPr>
      <w:r>
        <w:t>Alarme de surpression</w:t>
      </w:r>
      <w:r w:rsidR="008A7B74">
        <w:t xml:space="preserve"> (fonction du module de contrôle)</w:t>
      </w:r>
    </w:p>
    <w:p w14:paraId="7539CD21" w14:textId="77777777" w:rsidR="00FD4310" w:rsidRPr="00FD4310" w:rsidRDefault="00FD4310" w:rsidP="00FD4310">
      <w:r>
        <w:t>Ajustement de la pression entrainant l’activation de l’alarme de surpression (bouton rouge). L’activation de l’alarme de surpression entraine une chute de la pression dans le circuit jusqu’à ce qu’elle soit réarmée.</w:t>
      </w:r>
    </w:p>
    <w:p w14:paraId="457F5191" w14:textId="77777777" w:rsidR="002206C3" w:rsidRDefault="002206C3" w:rsidP="002206C3">
      <w:pPr>
        <w:pStyle w:val="Titre3"/>
      </w:pPr>
      <w:r>
        <w:t>Alarme de déconnection</w:t>
      </w:r>
    </w:p>
    <w:p w14:paraId="4068F4C7" w14:textId="77777777" w:rsidR="006C012B" w:rsidRPr="006C012B" w:rsidRDefault="006C012B" w:rsidP="006C012B">
      <w:r>
        <w:t xml:space="preserve">Ajustement </w:t>
      </w:r>
      <w:r w:rsidR="00FD4310">
        <w:t>du délai</w:t>
      </w:r>
      <w:r>
        <w:t xml:space="preserve"> avant l’activation de l’</w:t>
      </w:r>
      <w:r w:rsidR="00FD4310">
        <w:t>alarme</w:t>
      </w:r>
      <w:r>
        <w:t xml:space="preserve"> électronique de déconnection</w:t>
      </w:r>
      <w:r w:rsidR="00FD4310">
        <w:t xml:space="preserve"> (côté droit de l’appareil)</w:t>
      </w:r>
      <w:r>
        <w:t>.</w:t>
      </w:r>
    </w:p>
    <w:p w14:paraId="15834C9D" w14:textId="77777777" w:rsidR="002206C3" w:rsidRDefault="002206C3" w:rsidP="002206C3">
      <w:pPr>
        <w:pStyle w:val="Titre3"/>
      </w:pPr>
      <w:r>
        <w:t>Nébulisation</w:t>
      </w:r>
    </w:p>
    <w:p w14:paraId="691EE019" w14:textId="77777777" w:rsidR="006C012B" w:rsidRPr="006C012B" w:rsidRDefault="006C012B" w:rsidP="006C012B">
      <w:r>
        <w:t xml:space="preserve">Active ou désactive le débit destiné à actionner le nébuliseur (plus ou moins 20 l/min). Actif même lorsque la percussion est arrêtée. </w:t>
      </w:r>
    </w:p>
    <w:p w14:paraId="608820B5" w14:textId="77777777" w:rsidR="002206C3" w:rsidRDefault="002206C3" w:rsidP="002206C3">
      <w:pPr>
        <w:pStyle w:val="Titre3"/>
      </w:pPr>
      <w:r>
        <w:t>Marche arr</w:t>
      </w:r>
      <w:r w:rsidR="009D5EAA">
        <w:t>ê</w:t>
      </w:r>
      <w:r>
        <w:t>t</w:t>
      </w:r>
    </w:p>
    <w:p w14:paraId="615BA2BC" w14:textId="77777777" w:rsidR="009D5EAA" w:rsidRDefault="009D5EAA" w:rsidP="009D5EAA">
      <w:r>
        <w:t>S’applique à la percussion seulement. Toute les autres fonctions (nébulisation, PEP non percussive, monitorage) demeurent actives.</w:t>
      </w:r>
    </w:p>
    <w:p w14:paraId="137EDE1E" w14:textId="77777777" w:rsidR="002206C3" w:rsidRDefault="002206C3" w:rsidP="00D1211E">
      <w:pPr>
        <w:pStyle w:val="TitreModule"/>
      </w:pPr>
      <w:bookmarkStart w:id="20" w:name="_Toc454365205"/>
      <w:r>
        <w:t>Stratégies de ventilation</w:t>
      </w:r>
      <w:bookmarkEnd w:id="20"/>
    </w:p>
    <w:p w14:paraId="051BD3E2" w14:textId="77777777" w:rsidR="002206C3" w:rsidRDefault="002206C3" w:rsidP="00A11D38">
      <w:pPr>
        <w:pStyle w:val="Titre2"/>
      </w:pPr>
      <w:bookmarkStart w:id="21" w:name="_Toc454365206"/>
      <w:r>
        <w:t>Paramètres de départ</w:t>
      </w:r>
      <w:bookmarkEnd w:id="21"/>
    </w:p>
    <w:p w14:paraId="179C344F" w14:textId="77777777" w:rsidR="00086B75" w:rsidRDefault="00DC1DCC" w:rsidP="00DC1DCC">
      <w:pPr>
        <w:pStyle w:val="Paragraphedeliste"/>
        <w:numPr>
          <w:ilvl w:val="0"/>
          <w:numId w:val="32"/>
        </w:numPr>
      </w:pPr>
      <w:r>
        <w:t>Pression de crête inspiratoire de 30 cmH2O,</w:t>
      </w:r>
    </w:p>
    <w:p w14:paraId="5E8F7ECF" w14:textId="77777777" w:rsidR="00DC1DCC" w:rsidRDefault="00DC1DCC" w:rsidP="00DC1DCC">
      <w:pPr>
        <w:pStyle w:val="Paragraphedeliste"/>
        <w:numPr>
          <w:ilvl w:val="0"/>
          <w:numId w:val="32"/>
        </w:numPr>
      </w:pPr>
      <w:r>
        <w:t xml:space="preserve">Pression de crête expiratoire </w:t>
      </w:r>
      <w:r w:rsidR="00E048C5">
        <w:t xml:space="preserve"> de 10 cmH2O,</w:t>
      </w:r>
    </w:p>
    <w:p w14:paraId="4200A94F" w14:textId="77777777" w:rsidR="00E048C5" w:rsidRDefault="00E048C5" w:rsidP="00DC1DCC">
      <w:pPr>
        <w:pStyle w:val="Paragraphedeliste"/>
        <w:numPr>
          <w:ilvl w:val="0"/>
          <w:numId w:val="32"/>
        </w:numPr>
      </w:pPr>
      <w:r>
        <w:t>Amplitude de percussion augmentée (troisième phase) inactive,</w:t>
      </w:r>
    </w:p>
    <w:p w14:paraId="2E6C1AEF" w14:textId="77777777" w:rsidR="00E048C5" w:rsidRDefault="00E048C5" w:rsidP="00DC1DCC">
      <w:pPr>
        <w:pStyle w:val="Paragraphedeliste"/>
        <w:numPr>
          <w:ilvl w:val="0"/>
          <w:numId w:val="32"/>
        </w:numPr>
      </w:pPr>
      <w:r>
        <w:t>PEP non oscillante inactive,</w:t>
      </w:r>
    </w:p>
    <w:p w14:paraId="0452177F" w14:textId="77777777" w:rsidR="00DC1DCC" w:rsidRDefault="00DC1DCC" w:rsidP="00DC1DCC">
      <w:pPr>
        <w:pStyle w:val="Paragraphedeliste"/>
        <w:numPr>
          <w:ilvl w:val="0"/>
          <w:numId w:val="32"/>
        </w:numPr>
      </w:pPr>
      <w:r>
        <w:t>Temps inspiratoire (convection) de 2 secondes,</w:t>
      </w:r>
    </w:p>
    <w:p w14:paraId="5C5C205A" w14:textId="77777777" w:rsidR="00DC1DCC" w:rsidRDefault="00DC1DCC" w:rsidP="00DC1DCC">
      <w:pPr>
        <w:pStyle w:val="Paragraphedeliste"/>
        <w:numPr>
          <w:ilvl w:val="0"/>
          <w:numId w:val="32"/>
        </w:numPr>
      </w:pPr>
      <w:r>
        <w:t>Temps expiratoire (convection) de 2 secondes,</w:t>
      </w:r>
    </w:p>
    <w:p w14:paraId="555205E5" w14:textId="77777777" w:rsidR="00E048C5" w:rsidRDefault="00E048C5" w:rsidP="00DC1DCC">
      <w:pPr>
        <w:pStyle w:val="Paragraphedeliste"/>
        <w:numPr>
          <w:ilvl w:val="0"/>
          <w:numId w:val="32"/>
        </w:numPr>
      </w:pPr>
      <w:r>
        <w:t>Fréquence de percussion de 500 /minutes,</w:t>
      </w:r>
    </w:p>
    <w:p w14:paraId="46B8FCEE" w14:textId="0B8A1204" w:rsidR="00E048C5" w:rsidRDefault="00087C01" w:rsidP="00DC1DCC">
      <w:pPr>
        <w:pStyle w:val="Paragraphedeliste"/>
        <w:numPr>
          <w:ilvl w:val="0"/>
          <w:numId w:val="32"/>
        </w:numPr>
      </w:pPr>
      <w:r>
        <w:t>R</w:t>
      </w:r>
      <w:r w:rsidR="00E048C5">
        <w:t>ation i : e des percussion</w:t>
      </w:r>
      <w:r w:rsidR="00474F94">
        <w:t>s</w:t>
      </w:r>
      <w:r w:rsidR="00E048C5">
        <w:t xml:space="preserve"> de 1 : 1,</w:t>
      </w:r>
    </w:p>
    <w:p w14:paraId="41CC0F07" w14:textId="77777777" w:rsidR="00E048C5" w:rsidRPr="00086B75" w:rsidRDefault="00E048C5" w:rsidP="00DC1DCC">
      <w:pPr>
        <w:pStyle w:val="Paragraphedeliste"/>
        <w:numPr>
          <w:ilvl w:val="0"/>
          <w:numId w:val="32"/>
        </w:numPr>
      </w:pPr>
      <w:r>
        <w:t>FiO2 selon besoins.</w:t>
      </w:r>
    </w:p>
    <w:p w14:paraId="45FC8246" w14:textId="19E5BFB6" w:rsidR="00D22CF2" w:rsidRDefault="00D22CF2" w:rsidP="00D22CF2">
      <w:pPr>
        <w:pStyle w:val="Lgende"/>
        <w:keepNext/>
      </w:pPr>
      <w:r>
        <w:t xml:space="preserve">Tableau </w:t>
      </w:r>
      <w:fldSimple w:instr=" SEQ Tableau \* ARABIC ">
        <w:r>
          <w:rPr>
            <w:noProof/>
          </w:rPr>
          <w:t>2</w:t>
        </w:r>
      </w:fldSimple>
      <w:r w:rsidR="006B4D70">
        <w:t xml:space="preserve"> - Valeurs de départ, valeu</w:t>
      </w:r>
      <w:r>
        <w:t>rs minimales et valeurs maximales de certains paramètre (selon le protocole de l'</w:t>
      </w:r>
      <w:proofErr w:type="spellStart"/>
      <w:r>
        <w:t>Hopital</w:t>
      </w:r>
      <w:proofErr w:type="spellEnd"/>
      <w:r>
        <w:t xml:space="preserve"> du </w:t>
      </w:r>
      <w:proofErr w:type="spellStart"/>
      <w:r>
        <w:t>Sacré-Coeur</w:t>
      </w:r>
      <w:proofErr w:type="spellEnd"/>
      <w:r>
        <w:t xml:space="preserve"> de Montréal).</w:t>
      </w:r>
    </w:p>
    <w:tbl>
      <w:tblPr>
        <w:tblStyle w:val="Listeclaire"/>
        <w:tblW w:w="0" w:type="auto"/>
        <w:jc w:val="center"/>
        <w:tblLook w:val="0420" w:firstRow="1" w:lastRow="0" w:firstColumn="0" w:lastColumn="0" w:noHBand="0" w:noVBand="1"/>
      </w:tblPr>
      <w:tblGrid>
        <w:gridCol w:w="2473"/>
        <w:gridCol w:w="1295"/>
        <w:gridCol w:w="1784"/>
        <w:gridCol w:w="1339"/>
      </w:tblGrid>
      <w:tr w:rsidR="00D22CF2" w:rsidRPr="00FB7D89" w14:paraId="53291F07" w14:textId="77777777" w:rsidTr="00D22CF2">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0FED698D" w14:textId="77777777" w:rsidR="00D22CF2" w:rsidRPr="00D22CF2" w:rsidRDefault="00D22CF2" w:rsidP="00D22CF2">
            <w:bookmarkStart w:id="22" w:name="_Toc454365207"/>
            <w:r w:rsidRPr="00D22CF2">
              <w:br w:type="column"/>
            </w:r>
            <w:r w:rsidRPr="00D22CF2">
              <w:br w:type="column"/>
              <w:t>Paramètre</w:t>
            </w:r>
          </w:p>
        </w:tc>
        <w:tc>
          <w:tcPr>
            <w:tcW w:w="0" w:type="auto"/>
            <w:hideMark/>
          </w:tcPr>
          <w:p w14:paraId="21F6F7D4" w14:textId="77777777" w:rsidR="00D22CF2" w:rsidRPr="00D22CF2" w:rsidRDefault="00D22CF2" w:rsidP="00D22CF2">
            <w:r w:rsidRPr="00D22CF2">
              <w:t>Valeur min.</w:t>
            </w:r>
          </w:p>
        </w:tc>
        <w:tc>
          <w:tcPr>
            <w:tcW w:w="0" w:type="auto"/>
          </w:tcPr>
          <w:p w14:paraId="1A8E3CEF" w14:textId="77777777" w:rsidR="00D22CF2" w:rsidRPr="00D22CF2" w:rsidRDefault="00D22CF2" w:rsidP="00D22CF2">
            <w:r w:rsidRPr="00D22CF2">
              <w:t>Valeur de départ</w:t>
            </w:r>
          </w:p>
        </w:tc>
        <w:tc>
          <w:tcPr>
            <w:tcW w:w="0" w:type="auto"/>
            <w:hideMark/>
          </w:tcPr>
          <w:p w14:paraId="5DC46A26" w14:textId="77777777" w:rsidR="00D22CF2" w:rsidRPr="00D22CF2" w:rsidRDefault="00D22CF2" w:rsidP="00D22CF2">
            <w:r w:rsidRPr="00D22CF2">
              <w:t>Valeur max.</w:t>
            </w:r>
          </w:p>
        </w:tc>
      </w:tr>
      <w:tr w:rsidR="00D22CF2" w:rsidRPr="00FB7D89" w14:paraId="367BCEF2"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B98269B" w14:textId="77777777" w:rsidR="00D22CF2" w:rsidRPr="00D22CF2" w:rsidRDefault="00D22CF2" w:rsidP="00D22CF2">
            <w:r w:rsidRPr="00D22CF2">
              <w:t>Crète inspiratoire</w:t>
            </w:r>
          </w:p>
        </w:tc>
        <w:tc>
          <w:tcPr>
            <w:tcW w:w="0" w:type="auto"/>
            <w:hideMark/>
          </w:tcPr>
          <w:p w14:paraId="470E0B0F" w14:textId="77777777" w:rsidR="00D22CF2" w:rsidRPr="00D22CF2" w:rsidRDefault="00D22CF2" w:rsidP="00D22CF2">
            <w:pPr>
              <w:jc w:val="center"/>
            </w:pPr>
            <w:r w:rsidRPr="00D22CF2">
              <w:t>20 cmH</w:t>
            </w:r>
            <w:r w:rsidRPr="00D22CF2">
              <w:rPr>
                <w:rFonts w:ascii="Cambria Math" w:hAnsi="Cambria Math" w:cs="Cambria Math"/>
              </w:rPr>
              <w:t>₂</w:t>
            </w:r>
            <w:r w:rsidRPr="00D22CF2">
              <w:t>O</w:t>
            </w:r>
          </w:p>
        </w:tc>
        <w:tc>
          <w:tcPr>
            <w:tcW w:w="0" w:type="auto"/>
            <w:shd w:val="clear" w:color="auto" w:fill="D9D9D9" w:themeFill="background1" w:themeFillShade="D9"/>
          </w:tcPr>
          <w:p w14:paraId="00CB16F2" w14:textId="77777777" w:rsidR="00D22CF2" w:rsidRPr="00D22CF2" w:rsidRDefault="00D22CF2" w:rsidP="00D22CF2">
            <w:pPr>
              <w:jc w:val="center"/>
            </w:pPr>
            <w:r>
              <w:t>30 cmH</w:t>
            </w:r>
            <w:r>
              <w:rPr>
                <w:rFonts w:ascii="Cambria Math" w:hAnsi="Cambria Math" w:cs="Cambria Math"/>
              </w:rPr>
              <w:t>₂</w:t>
            </w:r>
            <w:r>
              <w:t>O</w:t>
            </w:r>
          </w:p>
        </w:tc>
        <w:tc>
          <w:tcPr>
            <w:tcW w:w="0" w:type="auto"/>
            <w:hideMark/>
          </w:tcPr>
          <w:p w14:paraId="0A3BE2E3" w14:textId="77777777" w:rsidR="00D22CF2" w:rsidRPr="00D22CF2" w:rsidRDefault="00D22CF2" w:rsidP="00D22CF2">
            <w:pPr>
              <w:jc w:val="center"/>
            </w:pPr>
            <w:r w:rsidRPr="00D22CF2">
              <w:t>45 cmH</w:t>
            </w:r>
            <w:r w:rsidRPr="00D22CF2">
              <w:rPr>
                <w:rFonts w:ascii="Cambria Math" w:hAnsi="Cambria Math" w:cs="Cambria Math"/>
              </w:rPr>
              <w:t>₂</w:t>
            </w:r>
            <w:r w:rsidRPr="00D22CF2">
              <w:t>O</w:t>
            </w:r>
          </w:p>
        </w:tc>
      </w:tr>
      <w:tr w:rsidR="00D22CF2" w:rsidRPr="00FB7D89" w14:paraId="06C8D3E7" w14:textId="77777777" w:rsidTr="00D22CF2">
        <w:trPr>
          <w:jc w:val="center"/>
        </w:trPr>
        <w:tc>
          <w:tcPr>
            <w:tcW w:w="0" w:type="auto"/>
            <w:hideMark/>
          </w:tcPr>
          <w:p w14:paraId="46BEECE6" w14:textId="77777777" w:rsidR="00D22CF2" w:rsidRPr="00D22CF2" w:rsidRDefault="00D22CF2" w:rsidP="00D22CF2">
            <w:r w:rsidRPr="00D22CF2">
              <w:t>Crète expiratoire</w:t>
            </w:r>
          </w:p>
        </w:tc>
        <w:tc>
          <w:tcPr>
            <w:tcW w:w="0" w:type="auto"/>
            <w:hideMark/>
          </w:tcPr>
          <w:p w14:paraId="25930095" w14:textId="77777777" w:rsidR="00D22CF2" w:rsidRPr="00D22CF2" w:rsidRDefault="00D22CF2" w:rsidP="00D22CF2">
            <w:pPr>
              <w:jc w:val="center"/>
            </w:pPr>
            <w:r w:rsidRPr="00D22CF2">
              <w:t>10 cmH</w:t>
            </w:r>
            <w:r w:rsidRPr="00D22CF2">
              <w:rPr>
                <w:rFonts w:ascii="Cambria Math" w:hAnsi="Cambria Math" w:cs="Cambria Math"/>
              </w:rPr>
              <w:t>₂</w:t>
            </w:r>
            <w:r w:rsidRPr="00D22CF2">
              <w:t>O</w:t>
            </w:r>
          </w:p>
        </w:tc>
        <w:tc>
          <w:tcPr>
            <w:tcW w:w="0" w:type="auto"/>
            <w:shd w:val="clear" w:color="auto" w:fill="D9D9D9" w:themeFill="background1" w:themeFillShade="D9"/>
          </w:tcPr>
          <w:p w14:paraId="138A237B" w14:textId="77777777" w:rsidR="00D22CF2" w:rsidRPr="00D22CF2" w:rsidRDefault="00D22CF2" w:rsidP="00D22CF2">
            <w:pPr>
              <w:jc w:val="center"/>
            </w:pPr>
            <w:r>
              <w:t>10 cmH</w:t>
            </w:r>
            <w:r>
              <w:rPr>
                <w:rFonts w:ascii="Cambria Math" w:hAnsi="Cambria Math" w:cs="Cambria Math"/>
              </w:rPr>
              <w:t>₂</w:t>
            </w:r>
            <w:r>
              <w:t>O</w:t>
            </w:r>
          </w:p>
        </w:tc>
        <w:tc>
          <w:tcPr>
            <w:tcW w:w="0" w:type="auto"/>
            <w:hideMark/>
          </w:tcPr>
          <w:p w14:paraId="357FE6DF" w14:textId="77777777" w:rsidR="00D22CF2" w:rsidRPr="00D22CF2" w:rsidRDefault="00D22CF2" w:rsidP="00D22CF2">
            <w:pPr>
              <w:jc w:val="center"/>
            </w:pPr>
            <w:r w:rsidRPr="00D22CF2">
              <w:t>20 cmH</w:t>
            </w:r>
            <w:r w:rsidRPr="00D22CF2">
              <w:rPr>
                <w:rFonts w:ascii="Cambria Math" w:hAnsi="Cambria Math" w:cs="Cambria Math"/>
              </w:rPr>
              <w:t>₂</w:t>
            </w:r>
            <w:r w:rsidRPr="00D22CF2">
              <w:t>O</w:t>
            </w:r>
          </w:p>
        </w:tc>
      </w:tr>
      <w:tr w:rsidR="00D22CF2" w:rsidRPr="00FB7D89" w14:paraId="3FE2E984"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176050E" w14:textId="77777777" w:rsidR="00D22CF2" w:rsidRPr="00D22CF2" w:rsidRDefault="00D22CF2" w:rsidP="00D22CF2">
            <w:r w:rsidRPr="00D22CF2">
              <w:t>Fréquence de percussion</w:t>
            </w:r>
          </w:p>
        </w:tc>
        <w:tc>
          <w:tcPr>
            <w:tcW w:w="0" w:type="auto"/>
            <w:hideMark/>
          </w:tcPr>
          <w:p w14:paraId="07ACD683" w14:textId="77777777" w:rsidR="00D22CF2" w:rsidRPr="00D22CF2" w:rsidRDefault="00D22CF2" w:rsidP="00D22CF2">
            <w:pPr>
              <w:jc w:val="center"/>
            </w:pPr>
            <w:r w:rsidRPr="00D22CF2">
              <w:t>300 /min.</w:t>
            </w:r>
          </w:p>
        </w:tc>
        <w:tc>
          <w:tcPr>
            <w:tcW w:w="0" w:type="auto"/>
            <w:shd w:val="clear" w:color="auto" w:fill="D9D9D9" w:themeFill="background1" w:themeFillShade="D9"/>
          </w:tcPr>
          <w:p w14:paraId="0CAE0CB3" w14:textId="77777777" w:rsidR="00D22CF2" w:rsidRPr="00D22CF2" w:rsidRDefault="00D22CF2" w:rsidP="00D22CF2">
            <w:pPr>
              <w:jc w:val="center"/>
            </w:pPr>
            <w:r>
              <w:t>500 /min</w:t>
            </w:r>
          </w:p>
        </w:tc>
        <w:tc>
          <w:tcPr>
            <w:tcW w:w="0" w:type="auto"/>
            <w:hideMark/>
          </w:tcPr>
          <w:p w14:paraId="0C29EFD8" w14:textId="77777777" w:rsidR="00D22CF2" w:rsidRPr="00D22CF2" w:rsidRDefault="00D22CF2" w:rsidP="00D22CF2">
            <w:pPr>
              <w:jc w:val="center"/>
            </w:pPr>
            <w:r w:rsidRPr="00D22CF2">
              <w:t>700 /min.</w:t>
            </w:r>
          </w:p>
        </w:tc>
      </w:tr>
      <w:tr w:rsidR="00D22CF2" w:rsidRPr="00FB7D89" w14:paraId="4DF2661E" w14:textId="77777777" w:rsidTr="00D22CF2">
        <w:trPr>
          <w:jc w:val="center"/>
        </w:trPr>
        <w:tc>
          <w:tcPr>
            <w:tcW w:w="0" w:type="auto"/>
            <w:hideMark/>
          </w:tcPr>
          <w:p w14:paraId="7F2541B2" w14:textId="77777777" w:rsidR="00D22CF2" w:rsidRPr="00D22CF2" w:rsidRDefault="00D22CF2" w:rsidP="00D22CF2">
            <w:r w:rsidRPr="00D22CF2">
              <w:t>i:e (percussion)</w:t>
            </w:r>
          </w:p>
        </w:tc>
        <w:tc>
          <w:tcPr>
            <w:tcW w:w="0" w:type="auto"/>
            <w:hideMark/>
          </w:tcPr>
          <w:p w14:paraId="53563436" w14:textId="77777777" w:rsidR="00D22CF2" w:rsidRPr="00D22CF2" w:rsidRDefault="00D22CF2" w:rsidP="00D22CF2">
            <w:pPr>
              <w:jc w:val="center"/>
            </w:pPr>
            <w:r w:rsidRPr="00D22CF2">
              <w:t>1:5</w:t>
            </w:r>
          </w:p>
        </w:tc>
        <w:tc>
          <w:tcPr>
            <w:tcW w:w="0" w:type="auto"/>
            <w:shd w:val="clear" w:color="auto" w:fill="D9D9D9" w:themeFill="background1" w:themeFillShade="D9"/>
          </w:tcPr>
          <w:p w14:paraId="2D1DE0D9" w14:textId="77777777" w:rsidR="00D22CF2" w:rsidRPr="00D22CF2" w:rsidRDefault="00D22CF2" w:rsidP="00D22CF2">
            <w:pPr>
              <w:jc w:val="center"/>
            </w:pPr>
            <w:r w:rsidRPr="00D22CF2">
              <w:t>1:1</w:t>
            </w:r>
          </w:p>
        </w:tc>
        <w:tc>
          <w:tcPr>
            <w:tcW w:w="0" w:type="auto"/>
            <w:hideMark/>
          </w:tcPr>
          <w:p w14:paraId="6E47A784" w14:textId="77777777" w:rsidR="00D22CF2" w:rsidRPr="00D22CF2" w:rsidRDefault="00D22CF2" w:rsidP="00D22CF2">
            <w:pPr>
              <w:jc w:val="center"/>
            </w:pPr>
            <w:r w:rsidRPr="00D22CF2">
              <w:t>1:1</w:t>
            </w:r>
          </w:p>
        </w:tc>
      </w:tr>
      <w:tr w:rsidR="00D22CF2" w:rsidRPr="00FB7D89" w14:paraId="51B14EAF" w14:textId="77777777" w:rsidTr="00D22CF2">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14:paraId="67446DC7" w14:textId="77777777" w:rsidR="00D22CF2" w:rsidRPr="00D22CF2" w:rsidRDefault="00D22CF2" w:rsidP="00D22CF2">
            <w:r w:rsidRPr="00D22CF2">
              <w:t>Fréquence de convection</w:t>
            </w:r>
          </w:p>
        </w:tc>
        <w:tc>
          <w:tcPr>
            <w:tcW w:w="0" w:type="auto"/>
            <w:hideMark/>
          </w:tcPr>
          <w:p w14:paraId="4734662D" w14:textId="77777777" w:rsidR="00D22CF2" w:rsidRPr="00D22CF2" w:rsidRDefault="00D22CF2" w:rsidP="00D22CF2">
            <w:pPr>
              <w:jc w:val="center"/>
            </w:pPr>
          </w:p>
        </w:tc>
        <w:tc>
          <w:tcPr>
            <w:tcW w:w="0" w:type="auto"/>
            <w:shd w:val="clear" w:color="auto" w:fill="D9D9D9" w:themeFill="background1" w:themeFillShade="D9"/>
          </w:tcPr>
          <w:p w14:paraId="4040A1FE" w14:textId="77777777" w:rsidR="00D22CF2" w:rsidRPr="00D22CF2" w:rsidRDefault="00D22CF2" w:rsidP="00D22CF2">
            <w:pPr>
              <w:jc w:val="center"/>
            </w:pPr>
            <w:r w:rsidRPr="00D22CF2">
              <w:t>15 /min.</w:t>
            </w:r>
          </w:p>
        </w:tc>
        <w:tc>
          <w:tcPr>
            <w:tcW w:w="0" w:type="auto"/>
            <w:hideMark/>
          </w:tcPr>
          <w:p w14:paraId="0A93585B" w14:textId="77777777" w:rsidR="00D22CF2" w:rsidRPr="00D22CF2" w:rsidRDefault="00D22CF2" w:rsidP="00D22CF2">
            <w:pPr>
              <w:jc w:val="center"/>
            </w:pPr>
            <w:r w:rsidRPr="00D22CF2">
              <w:t>18 /min.</w:t>
            </w:r>
          </w:p>
        </w:tc>
      </w:tr>
      <w:tr w:rsidR="00D22CF2" w:rsidRPr="00FB7D89" w14:paraId="6F18E2A6" w14:textId="77777777" w:rsidTr="00D22CF2">
        <w:trPr>
          <w:jc w:val="center"/>
        </w:trPr>
        <w:tc>
          <w:tcPr>
            <w:tcW w:w="0" w:type="auto"/>
            <w:hideMark/>
          </w:tcPr>
          <w:p w14:paraId="1A246F2F" w14:textId="77777777" w:rsidR="00D22CF2" w:rsidRPr="00D22CF2" w:rsidRDefault="00D22CF2" w:rsidP="00D22CF2">
            <w:r w:rsidRPr="00D22CF2">
              <w:t>I:E (convection)</w:t>
            </w:r>
          </w:p>
        </w:tc>
        <w:tc>
          <w:tcPr>
            <w:tcW w:w="0" w:type="auto"/>
            <w:hideMark/>
          </w:tcPr>
          <w:p w14:paraId="02CA2F3A" w14:textId="77777777" w:rsidR="00D22CF2" w:rsidRPr="00D22CF2" w:rsidRDefault="00D22CF2" w:rsidP="00D22CF2">
            <w:pPr>
              <w:jc w:val="center"/>
            </w:pPr>
            <w:r w:rsidRPr="00D22CF2">
              <w:t>1:1</w:t>
            </w:r>
          </w:p>
        </w:tc>
        <w:tc>
          <w:tcPr>
            <w:tcW w:w="0" w:type="auto"/>
            <w:shd w:val="clear" w:color="auto" w:fill="D9D9D9" w:themeFill="background1" w:themeFillShade="D9"/>
          </w:tcPr>
          <w:p w14:paraId="21826CAF" w14:textId="77777777" w:rsidR="00D22CF2" w:rsidRPr="00D22CF2" w:rsidRDefault="00D22CF2" w:rsidP="00D22CF2">
            <w:pPr>
              <w:jc w:val="center"/>
            </w:pPr>
            <w:r>
              <w:t>1:1</w:t>
            </w:r>
          </w:p>
        </w:tc>
        <w:tc>
          <w:tcPr>
            <w:tcW w:w="0" w:type="auto"/>
            <w:hideMark/>
          </w:tcPr>
          <w:p w14:paraId="23903A4A" w14:textId="77777777" w:rsidR="00D22CF2" w:rsidRPr="00D22CF2" w:rsidRDefault="00D22CF2" w:rsidP="00D22CF2">
            <w:pPr>
              <w:jc w:val="center"/>
            </w:pPr>
            <w:r w:rsidRPr="00D22CF2">
              <w:t>1,5:1</w:t>
            </w:r>
          </w:p>
        </w:tc>
      </w:tr>
    </w:tbl>
    <w:p w14:paraId="4C694DD8" w14:textId="77777777" w:rsidR="002206C3" w:rsidRDefault="002206C3" w:rsidP="00A11D38">
      <w:pPr>
        <w:pStyle w:val="Titre2"/>
      </w:pPr>
      <w:r>
        <w:t>Gestion de l’hypoxémie</w:t>
      </w:r>
      <w:bookmarkEnd w:id="22"/>
      <w:r w:rsidR="00235055">
        <w:fldChar w:fldCharType="begin"/>
      </w:r>
      <w:r w:rsidR="00235055">
        <w:instrText xml:space="preserve"> XE "</w:instrText>
      </w:r>
      <w:r w:rsidR="00235055" w:rsidRPr="006E7972">
        <w:instrText>hypoxémie</w:instrText>
      </w:r>
      <w:r w:rsidR="00235055">
        <w:instrText xml:space="preserve">" </w:instrText>
      </w:r>
      <w:r w:rsidR="00235055">
        <w:fldChar w:fldCharType="end"/>
      </w:r>
    </w:p>
    <w:p w14:paraId="7EDC2A30" w14:textId="77777777" w:rsidR="00BE48AB" w:rsidRDefault="00BE48AB" w:rsidP="00BE48AB">
      <w:pPr>
        <w:pStyle w:val="Paragraphedeliste"/>
        <w:numPr>
          <w:ilvl w:val="0"/>
          <w:numId w:val="33"/>
        </w:numPr>
      </w:pPr>
      <w:r>
        <w:t>Augmentation de la FiO</w:t>
      </w:r>
      <w:r>
        <w:rPr>
          <w:rFonts w:ascii="Cambria Math" w:hAnsi="Cambria Math" w:cs="Cambria Math"/>
        </w:rPr>
        <w:t>₂</w:t>
      </w:r>
      <w:r w:rsidRPr="00BE48AB">
        <w:rPr>
          <w:rFonts w:ascii="Cambria Math" w:hAnsi="Cambria Math" w:cs="Cambria Math"/>
        </w:rPr>
        <w:t>,</w:t>
      </w:r>
    </w:p>
    <w:p w14:paraId="5F4B61A8" w14:textId="6BF6036C" w:rsidR="00BE48AB" w:rsidRDefault="00BE48AB" w:rsidP="00BE48AB">
      <w:pPr>
        <w:pStyle w:val="Paragraphedeliste"/>
        <w:numPr>
          <w:ilvl w:val="0"/>
          <w:numId w:val="33"/>
        </w:numPr>
      </w:pPr>
      <w:r>
        <w:t>Augmentation de l’amplitude des percussions à l’expiration,</w:t>
      </w:r>
      <w:r w:rsidRPr="00BE48AB">
        <w:t xml:space="preserve"> </w:t>
      </w:r>
    </w:p>
    <w:p w14:paraId="69EE4B5C" w14:textId="57EE3D12" w:rsidR="00BE48AB" w:rsidRPr="00BE48AB" w:rsidRDefault="00BE48AB" w:rsidP="00BE48AB">
      <w:pPr>
        <w:pStyle w:val="Paragraphedeliste"/>
        <w:numPr>
          <w:ilvl w:val="0"/>
          <w:numId w:val="33"/>
        </w:numPr>
      </w:pPr>
      <w:r>
        <w:t>Augmentation de l’amplitude des percussions à l’inspiration,</w:t>
      </w:r>
    </w:p>
    <w:p w14:paraId="75CE06BF" w14:textId="2F1E9639" w:rsidR="00BE48AB" w:rsidRDefault="00047AB6" w:rsidP="00BE48AB">
      <w:pPr>
        <w:pStyle w:val="Paragraphedeliste"/>
        <w:numPr>
          <w:ilvl w:val="0"/>
          <w:numId w:val="33"/>
        </w:numPr>
      </w:pPr>
      <w:r>
        <w:t>Augmentation du ratio inspiration sur expiration (convection)</w:t>
      </w:r>
      <w:r w:rsidR="00FB7D89">
        <w:t>,</w:t>
      </w:r>
    </w:p>
    <w:p w14:paraId="7BE5D707" w14:textId="4375C639" w:rsidR="00047AB6" w:rsidRPr="00BB25E7" w:rsidRDefault="00047AB6" w:rsidP="00BE48AB">
      <w:pPr>
        <w:pStyle w:val="Paragraphedeliste"/>
        <w:numPr>
          <w:ilvl w:val="0"/>
          <w:numId w:val="33"/>
        </w:numPr>
      </w:pPr>
      <w:r w:rsidRPr="00BB25E7">
        <w:t>Augmentation de la fréquence de percussion,</w:t>
      </w:r>
    </w:p>
    <w:p w14:paraId="3B771B4F" w14:textId="77777777" w:rsidR="00047AB6" w:rsidRPr="00BE48AB" w:rsidRDefault="00047AB6" w:rsidP="00BE48AB">
      <w:pPr>
        <w:pStyle w:val="Paragraphedeliste"/>
        <w:numPr>
          <w:ilvl w:val="0"/>
          <w:numId w:val="33"/>
        </w:numPr>
      </w:pPr>
      <w:r>
        <w:t>Ajout d’une troisième phase</w:t>
      </w:r>
    </w:p>
    <w:p w14:paraId="635F719A" w14:textId="77777777" w:rsidR="002206C3" w:rsidRDefault="002206C3" w:rsidP="00A11D38">
      <w:pPr>
        <w:pStyle w:val="Titre2"/>
      </w:pPr>
      <w:bookmarkStart w:id="23" w:name="_Toc454365208"/>
      <w:r>
        <w:t>Gestion de l’hypercapnie</w:t>
      </w:r>
      <w:bookmarkEnd w:id="23"/>
      <w:r w:rsidR="00235055">
        <w:fldChar w:fldCharType="begin"/>
      </w:r>
      <w:r w:rsidR="00235055">
        <w:instrText xml:space="preserve"> XE "</w:instrText>
      </w:r>
      <w:r w:rsidR="00235055" w:rsidRPr="001F2F19">
        <w:instrText>hypercapnie</w:instrText>
      </w:r>
      <w:r w:rsidR="00235055">
        <w:instrText xml:space="preserve">" </w:instrText>
      </w:r>
      <w:r w:rsidR="00235055">
        <w:fldChar w:fldCharType="end"/>
      </w:r>
    </w:p>
    <w:p w14:paraId="5F95FADC" w14:textId="1842576B" w:rsidR="00E56FA6" w:rsidRDefault="00E56FA6" w:rsidP="00E56FA6">
      <w:pPr>
        <w:pStyle w:val="Paragraphedeliste"/>
        <w:numPr>
          <w:ilvl w:val="0"/>
          <w:numId w:val="33"/>
        </w:numPr>
      </w:pPr>
      <w:r>
        <w:t>Augmentation de l’amplitude des percussions à l’inspiration,</w:t>
      </w:r>
    </w:p>
    <w:p w14:paraId="17C5A291" w14:textId="44206E20" w:rsidR="00E56FA6" w:rsidRDefault="00E56FA6" w:rsidP="00E56FA6">
      <w:pPr>
        <w:pStyle w:val="Paragraphedeliste"/>
        <w:numPr>
          <w:ilvl w:val="0"/>
          <w:numId w:val="33"/>
        </w:numPr>
      </w:pPr>
      <w:r>
        <w:t>Diminution de la fréquence de percussion,</w:t>
      </w:r>
    </w:p>
    <w:p w14:paraId="13FA4395" w14:textId="77777777" w:rsidR="00E56FA6" w:rsidRDefault="00E56FA6" w:rsidP="00E56FA6">
      <w:pPr>
        <w:pStyle w:val="Paragraphedeliste"/>
        <w:numPr>
          <w:ilvl w:val="0"/>
          <w:numId w:val="33"/>
        </w:numPr>
      </w:pPr>
      <w:r>
        <w:t>Diminution de l’amplitude des percussions à l’expiration,</w:t>
      </w:r>
      <w:r w:rsidRPr="00BE48AB">
        <w:t xml:space="preserve"> </w:t>
      </w:r>
    </w:p>
    <w:p w14:paraId="02FF79BC" w14:textId="77777777" w:rsidR="00E56FA6" w:rsidRDefault="00E56FA6" w:rsidP="00E56FA6">
      <w:pPr>
        <w:pStyle w:val="Paragraphedeliste"/>
        <w:numPr>
          <w:ilvl w:val="0"/>
          <w:numId w:val="33"/>
        </w:numPr>
      </w:pPr>
      <w:r>
        <w:t>Augmentation de la fréquence convective en diminuant le temps expiratoire</w:t>
      </w:r>
    </w:p>
    <w:p w14:paraId="1DEDC32B" w14:textId="77777777" w:rsidR="00E56FA6" w:rsidRDefault="00E56FA6" w:rsidP="00E56FA6">
      <w:pPr>
        <w:pStyle w:val="Paragraphedeliste"/>
        <w:numPr>
          <w:ilvl w:val="0"/>
          <w:numId w:val="33"/>
        </w:numPr>
      </w:pPr>
      <w:r>
        <w:t>Diminuer le ratio inspiration sur expiration des percussion</w:t>
      </w:r>
      <w:r w:rsidR="00B216EE">
        <w:t>s</w:t>
      </w:r>
    </w:p>
    <w:p w14:paraId="4564FFFF" w14:textId="77777777" w:rsidR="00E56FA6" w:rsidRPr="00E56FA6" w:rsidRDefault="00E56FA6" w:rsidP="00E56FA6">
      <w:pPr>
        <w:pStyle w:val="Paragraphedeliste"/>
        <w:numPr>
          <w:ilvl w:val="0"/>
          <w:numId w:val="33"/>
        </w:numPr>
      </w:pPr>
      <w:r>
        <w:t>Ajout d’une troisième phase,</w:t>
      </w:r>
    </w:p>
    <w:p w14:paraId="4EBDAD08" w14:textId="77777777" w:rsidR="002206C3" w:rsidRDefault="002206C3" w:rsidP="00A11D38">
      <w:pPr>
        <w:pStyle w:val="Titre2"/>
      </w:pPr>
      <w:bookmarkStart w:id="24" w:name="_Toc454365209"/>
      <w:r>
        <w:t>Gestion de l’hypocapnie</w:t>
      </w:r>
      <w:bookmarkEnd w:id="24"/>
      <w:r w:rsidR="00235055">
        <w:fldChar w:fldCharType="begin"/>
      </w:r>
      <w:r w:rsidR="00235055">
        <w:instrText xml:space="preserve"> XE "</w:instrText>
      </w:r>
      <w:r w:rsidR="00235055" w:rsidRPr="00D35E64">
        <w:instrText>hypocapnie</w:instrText>
      </w:r>
      <w:r w:rsidR="00235055">
        <w:instrText xml:space="preserve">" </w:instrText>
      </w:r>
      <w:r w:rsidR="00235055">
        <w:fldChar w:fldCharType="end"/>
      </w:r>
    </w:p>
    <w:p w14:paraId="5DA3EC1D" w14:textId="77777777" w:rsidR="00E56FA6" w:rsidRDefault="00E56FA6" w:rsidP="00E56FA6">
      <w:pPr>
        <w:pStyle w:val="Paragraphedeliste"/>
        <w:numPr>
          <w:ilvl w:val="0"/>
          <w:numId w:val="33"/>
        </w:numPr>
      </w:pPr>
      <w:r>
        <w:t>Augmentation de l’amplitude des percussions à l’expiration,</w:t>
      </w:r>
      <w:r w:rsidRPr="00BE48AB">
        <w:t xml:space="preserve"> </w:t>
      </w:r>
    </w:p>
    <w:p w14:paraId="74A5F710" w14:textId="77777777" w:rsidR="00E56FA6" w:rsidRDefault="00E56FA6" w:rsidP="00E56FA6">
      <w:pPr>
        <w:pStyle w:val="Paragraphedeliste"/>
        <w:numPr>
          <w:ilvl w:val="0"/>
          <w:numId w:val="33"/>
        </w:numPr>
      </w:pPr>
      <w:r>
        <w:t>Diminution de l’amplitude des percussions à l’inspiration,</w:t>
      </w:r>
    </w:p>
    <w:p w14:paraId="1E041B8C" w14:textId="77777777" w:rsidR="00E56FA6" w:rsidRPr="00E56FA6" w:rsidRDefault="00E56FA6" w:rsidP="00E56FA6">
      <w:pPr>
        <w:pStyle w:val="Paragraphedeliste"/>
        <w:numPr>
          <w:ilvl w:val="0"/>
          <w:numId w:val="33"/>
        </w:numPr>
      </w:pPr>
      <w:r>
        <w:t>Diminution de la fréquence convective par augmentation du temps expiratoire,</w:t>
      </w:r>
    </w:p>
    <w:p w14:paraId="1EA191B8" w14:textId="77777777" w:rsidR="002206C3" w:rsidRDefault="002206C3" w:rsidP="00A11D38">
      <w:pPr>
        <w:pStyle w:val="Titre2"/>
      </w:pPr>
      <w:bookmarkStart w:id="25" w:name="_Toc454365210"/>
      <w:r>
        <w:t>Sevrage</w:t>
      </w:r>
      <w:bookmarkEnd w:id="25"/>
      <w:r w:rsidR="00BE48AB">
        <w:t> </w:t>
      </w:r>
    </w:p>
    <w:p w14:paraId="1FCD0738" w14:textId="123F2EAE" w:rsidR="00474F94" w:rsidRPr="00D22CF2" w:rsidRDefault="00474F94" w:rsidP="00D22CF2">
      <w:pPr>
        <w:pStyle w:val="Paragraphedeliste"/>
        <w:numPr>
          <w:ilvl w:val="0"/>
          <w:numId w:val="36"/>
        </w:numPr>
      </w:pPr>
      <w:r w:rsidRPr="00D22CF2">
        <w:t>Diminuer la FiO</w:t>
      </w:r>
      <w:r w:rsidRPr="00D22CF2">
        <w:rPr>
          <w:rFonts w:ascii="Cambria Math" w:hAnsi="Cambria Math" w:cs="Cambria Math"/>
        </w:rPr>
        <w:t>₂</w:t>
      </w:r>
      <w:r w:rsidRPr="00D22CF2">
        <w:t xml:space="preserve"> (inférieure ou égale à 40 %),</w:t>
      </w:r>
    </w:p>
    <w:p w14:paraId="541DD615" w14:textId="2914F6F2" w:rsidR="00474F94" w:rsidRPr="00D22CF2" w:rsidRDefault="00474F94" w:rsidP="00D22CF2">
      <w:pPr>
        <w:pStyle w:val="Paragraphedeliste"/>
        <w:numPr>
          <w:ilvl w:val="0"/>
          <w:numId w:val="36"/>
        </w:numPr>
      </w:pPr>
      <w:r w:rsidRPr="00D22CF2">
        <w:t>Diminuer l’amplitude des percussion</w:t>
      </w:r>
      <w:r w:rsidR="00087C01" w:rsidRPr="00D22CF2">
        <w:t>s</w:t>
      </w:r>
      <w:r w:rsidRPr="00D22CF2">
        <w:t xml:space="preserve"> à l’expiration (crête expiratoire à 10 </w:t>
      </w:r>
      <w:r w:rsidR="00D22CF2" w:rsidRPr="00D22CF2">
        <w:t>cmH</w:t>
      </w:r>
      <w:r w:rsidR="00D22CF2" w:rsidRPr="00D22CF2">
        <w:rPr>
          <w:rFonts w:ascii="Cambria Math" w:hAnsi="Cambria Math" w:cs="Cambria Math"/>
        </w:rPr>
        <w:t>₂</w:t>
      </w:r>
      <w:r w:rsidR="00D22CF2" w:rsidRPr="00D22CF2">
        <w:t>O</w:t>
      </w:r>
      <w:r w:rsidRPr="00D22CF2">
        <w:t>),</w:t>
      </w:r>
    </w:p>
    <w:p w14:paraId="6C3B5E1D" w14:textId="40FB8B9B" w:rsidR="00D22CF2" w:rsidRPr="00D22CF2" w:rsidRDefault="00474F94" w:rsidP="00D22CF2">
      <w:pPr>
        <w:pStyle w:val="Paragraphedeliste"/>
        <w:numPr>
          <w:ilvl w:val="0"/>
          <w:numId w:val="36"/>
        </w:numPr>
      </w:pPr>
      <w:r w:rsidRPr="00D22CF2">
        <w:t>Diminuer l’amplitude des percussions à l’expiration (crête inspiratoire en dessous de 34 cmH2O),</w:t>
      </w:r>
    </w:p>
    <w:p w14:paraId="11B8C7DE" w14:textId="435329F3" w:rsidR="00D22CF2" w:rsidRDefault="00D22CF2" w:rsidP="00D22CF2">
      <w:pPr>
        <w:pStyle w:val="Lgende"/>
        <w:keepNext/>
      </w:pPr>
      <w:r>
        <w:t xml:space="preserve">Tableau </w:t>
      </w:r>
      <w:fldSimple w:instr=" SEQ Tableau \* ARABIC ">
        <w:r>
          <w:rPr>
            <w:noProof/>
          </w:rPr>
          <w:t>3</w:t>
        </w:r>
      </w:fldSimple>
      <w:r>
        <w:t>- Exemple critères de sevrage (à titre indicatif seulement).</w:t>
      </w:r>
    </w:p>
    <w:tbl>
      <w:tblPr>
        <w:tblStyle w:val="Listeclaire"/>
        <w:tblW w:w="0" w:type="auto"/>
        <w:jc w:val="center"/>
        <w:tblLook w:val="04A0" w:firstRow="1" w:lastRow="0" w:firstColumn="1" w:lastColumn="0" w:noHBand="0" w:noVBand="1"/>
      </w:tblPr>
      <w:tblGrid>
        <w:gridCol w:w="2235"/>
        <w:gridCol w:w="1984"/>
      </w:tblGrid>
      <w:tr w:rsidR="00D22CF2" w14:paraId="340A4ED6" w14:textId="77777777" w:rsidTr="00D22C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64FE0F8" w14:textId="41D4C890" w:rsidR="00D22CF2" w:rsidRDefault="00D22CF2" w:rsidP="00D22CF2">
            <w:pPr>
              <w:jc w:val="center"/>
            </w:pPr>
            <w:r>
              <w:t>Paramètre</w:t>
            </w:r>
          </w:p>
        </w:tc>
        <w:tc>
          <w:tcPr>
            <w:tcW w:w="1984" w:type="dxa"/>
          </w:tcPr>
          <w:p w14:paraId="01765793" w14:textId="104DF0EA" w:rsidR="00D22CF2" w:rsidRDefault="00D22CF2" w:rsidP="00D22CF2">
            <w:pPr>
              <w:jc w:val="center"/>
              <w:cnfStyle w:val="100000000000" w:firstRow="1" w:lastRow="0" w:firstColumn="0" w:lastColumn="0" w:oddVBand="0" w:evenVBand="0" w:oddHBand="0" w:evenHBand="0" w:firstRowFirstColumn="0" w:firstRowLastColumn="0" w:lastRowFirstColumn="0" w:lastRowLastColumn="0"/>
            </w:pPr>
            <w:r>
              <w:t>Valeur</w:t>
            </w:r>
          </w:p>
        </w:tc>
      </w:tr>
      <w:tr w:rsidR="00D22CF2" w14:paraId="0D9F7A16" w14:textId="77777777" w:rsidTr="00D22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A7F3692" w14:textId="76200AB4" w:rsidR="00D22CF2" w:rsidRDefault="00D22CF2" w:rsidP="00D22CF2">
            <w:r>
              <w:t>FiO</w:t>
            </w:r>
            <w:r>
              <w:rPr>
                <w:rFonts w:ascii="Cambria Math" w:hAnsi="Cambria Math" w:cs="Cambria Math"/>
              </w:rPr>
              <w:t>₂</w:t>
            </w:r>
            <w:r>
              <w:t xml:space="preserve">  </w:t>
            </w:r>
          </w:p>
        </w:tc>
        <w:tc>
          <w:tcPr>
            <w:tcW w:w="1984" w:type="dxa"/>
          </w:tcPr>
          <w:p w14:paraId="4D5D4150" w14:textId="78329EE4" w:rsidR="00D22CF2" w:rsidRDefault="00D22CF2" w:rsidP="00D22CF2">
            <w:pPr>
              <w:jc w:val="center"/>
              <w:cnfStyle w:val="000000100000" w:firstRow="0" w:lastRow="0" w:firstColumn="0" w:lastColumn="0" w:oddVBand="0" w:evenVBand="0" w:oddHBand="1" w:evenHBand="0" w:firstRowFirstColumn="0" w:firstRowLastColumn="0" w:lastRowFirstColumn="0" w:lastRowLastColumn="0"/>
            </w:pPr>
            <w:r>
              <w:rPr>
                <w:rFonts w:cs="Arial"/>
              </w:rPr>
              <w:t>≤</w:t>
            </w:r>
            <w:r>
              <w:t xml:space="preserve"> 40 %</w:t>
            </w:r>
          </w:p>
        </w:tc>
      </w:tr>
      <w:tr w:rsidR="00D22CF2" w14:paraId="21309AE6" w14:textId="77777777" w:rsidTr="00D22CF2">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A1B5BE2" w14:textId="404C1474" w:rsidR="00D22CF2" w:rsidRDefault="00D22CF2" w:rsidP="00D22CF2">
            <w:r>
              <w:t>Crète expiratoire</w:t>
            </w:r>
          </w:p>
        </w:tc>
        <w:tc>
          <w:tcPr>
            <w:tcW w:w="1984" w:type="dxa"/>
          </w:tcPr>
          <w:p w14:paraId="46A0C84A" w14:textId="6BD345C7" w:rsidR="00D22CF2" w:rsidRDefault="00D22CF2" w:rsidP="00D22CF2">
            <w:pPr>
              <w:jc w:val="center"/>
              <w:cnfStyle w:val="000000000000" w:firstRow="0" w:lastRow="0" w:firstColumn="0" w:lastColumn="0" w:oddVBand="0" w:evenVBand="0" w:oddHBand="0" w:evenHBand="0" w:firstRowFirstColumn="0" w:firstRowLastColumn="0" w:lastRowFirstColumn="0" w:lastRowLastColumn="0"/>
            </w:pPr>
            <w:r>
              <w:t>10 cmH</w:t>
            </w:r>
            <w:r>
              <w:rPr>
                <w:rFonts w:ascii="Cambria Math" w:hAnsi="Cambria Math" w:cs="Cambria Math"/>
              </w:rPr>
              <w:t>₂</w:t>
            </w:r>
            <w:r>
              <w:t>O</w:t>
            </w:r>
          </w:p>
        </w:tc>
      </w:tr>
      <w:tr w:rsidR="00D22CF2" w14:paraId="5F90D518" w14:textId="77777777" w:rsidTr="00D22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0B31F20" w14:textId="0524A9B6" w:rsidR="00D22CF2" w:rsidRDefault="00D22CF2" w:rsidP="00D22CF2">
            <w:r>
              <w:t>Crète inspiratoire</w:t>
            </w:r>
          </w:p>
        </w:tc>
        <w:tc>
          <w:tcPr>
            <w:tcW w:w="1984" w:type="dxa"/>
          </w:tcPr>
          <w:p w14:paraId="52BE09F5" w14:textId="08BF7AA9" w:rsidR="00D22CF2" w:rsidRDefault="00D22CF2" w:rsidP="00D22CF2">
            <w:pPr>
              <w:jc w:val="center"/>
              <w:cnfStyle w:val="000000100000" w:firstRow="0" w:lastRow="0" w:firstColumn="0" w:lastColumn="0" w:oddVBand="0" w:evenVBand="0" w:oddHBand="1" w:evenHBand="0" w:firstRowFirstColumn="0" w:firstRowLastColumn="0" w:lastRowFirstColumn="0" w:lastRowLastColumn="0"/>
            </w:pPr>
            <w:r>
              <w:t>&lt; 34 cmH</w:t>
            </w:r>
            <w:r>
              <w:rPr>
                <w:rFonts w:ascii="Cambria Math" w:hAnsi="Cambria Math" w:cs="Cambria Math"/>
              </w:rPr>
              <w:t>₂</w:t>
            </w:r>
            <w:r>
              <w:t>O</w:t>
            </w:r>
          </w:p>
        </w:tc>
      </w:tr>
    </w:tbl>
    <w:p w14:paraId="2B2D9BB1" w14:textId="091112E6" w:rsidR="00FB7D89" w:rsidRPr="006B4D70" w:rsidRDefault="00D22CF2" w:rsidP="006B4D70">
      <w:pPr>
        <w:spacing w:before="0" w:after="200"/>
        <w:jc w:val="left"/>
        <w:rPr>
          <w:rFonts w:ascii="Cambria Math" w:hAnsi="Cambria Math" w:cs="Cambria Math"/>
        </w:rPr>
      </w:pPr>
      <w:r>
        <w:rPr>
          <w:rFonts w:ascii="Cambria Math" w:hAnsi="Cambria Math" w:cs="Cambria Math"/>
        </w:rPr>
        <w:br w:type="page"/>
      </w:r>
    </w:p>
    <w:p w14:paraId="375FFABD" w14:textId="77777777" w:rsidR="002C5CF3" w:rsidRDefault="002C5CF3" w:rsidP="002C5CF3">
      <w:pPr>
        <w:pStyle w:val="TitreModule"/>
      </w:pPr>
      <w:r>
        <w:t> </w:t>
      </w:r>
      <w:bookmarkStart w:id="26" w:name="_Toc454365211"/>
      <w:r>
        <w:t>Complications</w:t>
      </w:r>
      <w:bookmarkEnd w:id="26"/>
    </w:p>
    <w:p w14:paraId="7822F5A8" w14:textId="77777777" w:rsidR="002C5CF3" w:rsidRDefault="002C5CF3" w:rsidP="008346B9">
      <w:pPr>
        <w:pStyle w:val="Titre2"/>
      </w:pPr>
      <w:bookmarkStart w:id="27" w:name="_Toc454365212"/>
      <w:r>
        <w:t>Obstruction de la sonde</w:t>
      </w:r>
      <w:bookmarkEnd w:id="27"/>
    </w:p>
    <w:p w14:paraId="7037156E" w14:textId="77777777" w:rsidR="008346B9" w:rsidRDefault="008346B9" w:rsidP="008346B9">
      <w:r>
        <w:t>Vu l’absence de monitorage du débit, il est nécessaire de faire preuve d’une vigilance accrue afin de détecter cette complications. Une obstruction importante de la sonde peut se manifester par :</w:t>
      </w:r>
    </w:p>
    <w:p w14:paraId="0C3E1047" w14:textId="77777777" w:rsidR="008346B9" w:rsidRDefault="008346B9" w:rsidP="008346B9">
      <w:pPr>
        <w:pStyle w:val="Paragraphedeliste"/>
        <w:numPr>
          <w:ilvl w:val="0"/>
          <w:numId w:val="35"/>
        </w:numPr>
      </w:pPr>
      <w:r>
        <w:t xml:space="preserve">Une augmentation des pressions de ventilation en l’absence de modification des réglages). </w:t>
      </w:r>
      <w:r w:rsidR="006D55E5">
        <w:t>L’augmentation de la pression se fera de façon plus abrupte,</w:t>
      </w:r>
    </w:p>
    <w:p w14:paraId="44033C40" w14:textId="77777777" w:rsidR="006D55E5" w:rsidRDefault="006D55E5" w:rsidP="008346B9">
      <w:pPr>
        <w:pStyle w:val="Paragraphedeliste"/>
        <w:numPr>
          <w:ilvl w:val="0"/>
          <w:numId w:val="35"/>
        </w:numPr>
      </w:pPr>
      <w:r>
        <w:t>Une détérioration des échanges gazeux.</w:t>
      </w:r>
    </w:p>
    <w:p w14:paraId="4B2B2F87" w14:textId="77777777" w:rsidR="006D55E5" w:rsidRDefault="006D55E5" w:rsidP="006D55E5">
      <w:r>
        <w:t>La perméabilité de la sonde peut être évaluée en y descendant un cathéter d’aspiration, que ce soit en cas de doute ou sur une base régulière.</w:t>
      </w:r>
    </w:p>
    <w:p w14:paraId="52CB246F" w14:textId="77777777" w:rsidR="006D55E5" w:rsidRPr="008346B9" w:rsidRDefault="006D55E5" w:rsidP="006D55E5">
      <w:r>
        <w:t>Si l’abondance des sécrétions est problématique, le ballonnet du tube endotrachéal peut être partiellement dégonflé pour permettre à celles-ci de remonter dans l’oropharynx du patient. L’amplitude des percussions devra alors être réajustée à la hausse pour compenser la fuite créée.</w:t>
      </w:r>
    </w:p>
    <w:p w14:paraId="5641A0B9" w14:textId="77777777" w:rsidR="002C5CF3" w:rsidRDefault="002C5CF3" w:rsidP="008346B9">
      <w:pPr>
        <w:pStyle w:val="Titre2"/>
      </w:pPr>
      <w:bookmarkStart w:id="28" w:name="_Toc454365213"/>
      <w:r>
        <w:t>Fuite ou déconnection</w:t>
      </w:r>
      <w:bookmarkEnd w:id="28"/>
    </w:p>
    <w:p w14:paraId="2EBFB05A" w14:textId="77777777" w:rsidR="006D55E5" w:rsidRDefault="006D55E5" w:rsidP="006D55E5">
      <w:r>
        <w:t xml:space="preserve">Une fuite </w:t>
      </w:r>
      <w:r w:rsidR="00C20006">
        <w:t xml:space="preserve">entre le phasitron et le patient ou au niveau du tube endotrachéal </w:t>
      </w:r>
      <w:r>
        <w:t>se manifestera par une diminution des pressions mesurées en l’absence de modification des réglages. La courbe de pression aura une apparence atténuée.</w:t>
      </w:r>
    </w:p>
    <w:p w14:paraId="0ADD29B1" w14:textId="77777777" w:rsidR="00C20006" w:rsidRPr="006D55E5" w:rsidRDefault="00C20006" w:rsidP="006D55E5">
      <w:r>
        <w:t>Une fuite dans le circuit d’humidification n’aura pas d’influence sur les pressions de ventilations. Elle pourra par contre modifier la concentration en oxygène du mélange gazeur administré au patient (appel d’air ambiant).</w:t>
      </w:r>
    </w:p>
    <w:p w14:paraId="6195193B" w14:textId="77777777" w:rsidR="002C5CF3" w:rsidRDefault="002C5CF3" w:rsidP="008346B9">
      <w:pPr>
        <w:pStyle w:val="Titre2"/>
      </w:pPr>
      <w:bookmarkStart w:id="29" w:name="_Toc454365214"/>
      <w:r>
        <w:t>Hypotension</w:t>
      </w:r>
      <w:bookmarkEnd w:id="29"/>
    </w:p>
    <w:p w14:paraId="2FF5D389" w14:textId="77777777" w:rsidR="002C5CF3" w:rsidRPr="002C5CF3" w:rsidRDefault="002C5CF3" w:rsidP="002C5CF3">
      <w:r>
        <w:t>Le risque d’hypotension –principalement par diminution du retour veineux- est inhérent à toute forme de ventilation mécanique par pression positive. Ce risque est d’autant plus élevé que la pression moyenne est élevée.</w:t>
      </w:r>
    </w:p>
    <w:p w14:paraId="04C10637" w14:textId="77777777" w:rsidR="002C5CF3" w:rsidRDefault="008346B9" w:rsidP="008346B9">
      <w:pPr>
        <w:pStyle w:val="Titre2"/>
      </w:pPr>
      <w:bookmarkStart w:id="30" w:name="_Toc454365215"/>
      <w:r>
        <w:t>Baro/</w:t>
      </w:r>
      <w:proofErr w:type="spellStart"/>
      <w:r>
        <w:t>v</w:t>
      </w:r>
      <w:r w:rsidR="002C5CF3">
        <w:t>olutraumatisme</w:t>
      </w:r>
      <w:bookmarkEnd w:id="30"/>
      <w:proofErr w:type="spellEnd"/>
    </w:p>
    <w:p w14:paraId="7C181E7B" w14:textId="77777777" w:rsidR="002C5CF3" w:rsidRDefault="002C5CF3" w:rsidP="002C5CF3">
      <w:r>
        <w:t xml:space="preserve">Comme pour toute autre forme de ventilation mécanique, le risque de </w:t>
      </w:r>
      <w:proofErr w:type="spellStart"/>
      <w:r>
        <w:t>baro</w:t>
      </w:r>
      <w:proofErr w:type="spellEnd"/>
      <w:r>
        <w:t>/</w:t>
      </w:r>
      <w:proofErr w:type="spellStart"/>
      <w:r>
        <w:t>volutrauma</w:t>
      </w:r>
      <w:r w:rsidR="008346B9">
        <w:t>tisme</w:t>
      </w:r>
      <w:proofErr w:type="spellEnd"/>
      <w:r>
        <w:t xml:space="preserve"> augmente avec</w:t>
      </w:r>
      <w:r w:rsidR="00574C21">
        <w:t> :</w:t>
      </w:r>
    </w:p>
    <w:p w14:paraId="44563EDB" w14:textId="77777777" w:rsidR="00574C21" w:rsidRDefault="00574C21" w:rsidP="00574C21">
      <w:pPr>
        <w:pStyle w:val="Paragraphedeliste"/>
        <w:numPr>
          <w:ilvl w:val="0"/>
          <w:numId w:val="33"/>
        </w:numPr>
      </w:pPr>
      <w:r>
        <w:t>la différence entre la pression expiratoire et inspiratoire,</w:t>
      </w:r>
    </w:p>
    <w:p w14:paraId="3BB6403C" w14:textId="77777777" w:rsidR="00574C21" w:rsidRDefault="00574C21" w:rsidP="00574C21">
      <w:pPr>
        <w:pStyle w:val="Paragraphedeliste"/>
        <w:numPr>
          <w:ilvl w:val="0"/>
          <w:numId w:val="33"/>
        </w:numPr>
      </w:pPr>
      <w:r>
        <w:t>la pression alvéolaire maximale (pression de plateau).</w:t>
      </w:r>
    </w:p>
    <w:p w14:paraId="59CB0E1E" w14:textId="77777777" w:rsidR="00574C21" w:rsidRDefault="00574C21" w:rsidP="00574C21">
      <w:r>
        <w:t xml:space="preserve">Par conséquent, </w:t>
      </w:r>
      <w:r w:rsidR="00855D64">
        <w:t>dans le cas du VDR-4, on mini</w:t>
      </w:r>
      <w:r w:rsidR="008346B9">
        <w:t>mi</w:t>
      </w:r>
      <w:r w:rsidR="00855D64">
        <w:t>sera les risques de cette complication en :</w:t>
      </w:r>
    </w:p>
    <w:p w14:paraId="5DE98A4F" w14:textId="77777777" w:rsidR="008346B9" w:rsidRDefault="00855D64" w:rsidP="00855D64">
      <w:pPr>
        <w:pStyle w:val="Paragraphedeliste"/>
        <w:numPr>
          <w:ilvl w:val="1"/>
          <w:numId w:val="33"/>
        </w:numPr>
      </w:pPr>
      <w:r>
        <w:t>Limitant l’amplitude de la composante convective</w:t>
      </w:r>
    </w:p>
    <w:p w14:paraId="636BEABD" w14:textId="77777777" w:rsidR="00855D64" w:rsidRDefault="008346B9" w:rsidP="008346B9">
      <w:pPr>
        <w:pStyle w:val="Paragraphedeliste"/>
        <w:numPr>
          <w:ilvl w:val="2"/>
          <w:numId w:val="33"/>
        </w:numPr>
      </w:pPr>
      <w:r>
        <w:t>Augmenter</w:t>
      </w:r>
      <w:r w:rsidR="00855D64">
        <w:t xml:space="preserve"> </w:t>
      </w:r>
      <w:r w:rsidR="00855D64" w:rsidRPr="00855D64">
        <w:rPr>
          <w:i/>
        </w:rPr>
        <w:t>CPAP OSCILLANTE</w:t>
      </w:r>
      <w:r>
        <w:t>,</w:t>
      </w:r>
    </w:p>
    <w:p w14:paraId="3E194008" w14:textId="77777777" w:rsidR="008346B9" w:rsidRDefault="00855D64" w:rsidP="00855D64">
      <w:pPr>
        <w:pStyle w:val="Paragraphedeliste"/>
        <w:numPr>
          <w:ilvl w:val="1"/>
          <w:numId w:val="33"/>
        </w:numPr>
      </w:pPr>
      <w:r>
        <w:t xml:space="preserve">Limitant la </w:t>
      </w:r>
      <w:r w:rsidR="008346B9">
        <w:t>pression maximale subie par les alvéoles :</w:t>
      </w:r>
    </w:p>
    <w:p w14:paraId="69BA57E8" w14:textId="77777777" w:rsidR="00855D64" w:rsidRDefault="00855D64" w:rsidP="008346B9">
      <w:pPr>
        <w:pStyle w:val="Paragraphedeliste"/>
        <w:numPr>
          <w:ilvl w:val="2"/>
          <w:numId w:val="33"/>
        </w:numPr>
      </w:pPr>
      <w:r>
        <w:t xml:space="preserve">Diminuer </w:t>
      </w:r>
      <w:r>
        <w:rPr>
          <w:i/>
        </w:rPr>
        <w:t>DEBIT PULSE</w:t>
      </w:r>
      <w:r>
        <w:t xml:space="preserve">, </w:t>
      </w:r>
    </w:p>
    <w:p w14:paraId="2CCB59CA" w14:textId="77777777" w:rsidR="008346B9" w:rsidRPr="006D702B" w:rsidRDefault="008346B9" w:rsidP="008346B9">
      <w:pPr>
        <w:pStyle w:val="Paragraphedeliste"/>
        <w:numPr>
          <w:ilvl w:val="2"/>
          <w:numId w:val="33"/>
        </w:numPr>
      </w:pPr>
      <w:r>
        <w:t xml:space="preserve">Augmenter </w:t>
      </w:r>
      <w:r>
        <w:rPr>
          <w:i/>
        </w:rPr>
        <w:t>FREQUENCE DE PERCUSSION</w:t>
      </w:r>
    </w:p>
    <w:p w14:paraId="1040738D" w14:textId="2310409A" w:rsidR="006D702B" w:rsidRDefault="006D702B" w:rsidP="006D702B">
      <w:pPr>
        <w:pStyle w:val="Titre2"/>
      </w:pPr>
      <w:r>
        <w:t>Espace mort</w:t>
      </w:r>
      <w:r w:rsidR="00476773">
        <w:fldChar w:fldCharType="begin"/>
      </w:r>
      <w:r w:rsidR="00476773">
        <w:instrText xml:space="preserve"> XE "</w:instrText>
      </w:r>
      <w:r w:rsidR="00476773" w:rsidRPr="00A36D75">
        <w:instrText>Espace mort</w:instrText>
      </w:r>
      <w:r w:rsidR="00476773">
        <w:instrText xml:space="preserve">" </w:instrText>
      </w:r>
      <w:r w:rsidR="00476773">
        <w:fldChar w:fldCharType="end"/>
      </w:r>
      <w:r>
        <w:t xml:space="preserve"> iatrogène</w:t>
      </w:r>
    </w:p>
    <w:p w14:paraId="139DA18C" w14:textId="5015FACC" w:rsidR="006D702B" w:rsidRDefault="006D702B" w:rsidP="006D702B">
      <w:r>
        <w:t xml:space="preserve">La compression des </w:t>
      </w:r>
      <w:r w:rsidR="00087C01">
        <w:t>capillaires</w:t>
      </w:r>
      <w:r>
        <w:t xml:space="preserve"> pulmonaires par une pression positive (principalement expiratoire) trop élevée peut entrainer un déséquilibre ventilation perfusion.</w:t>
      </w:r>
    </w:p>
    <w:p w14:paraId="214B299D" w14:textId="77777777" w:rsidR="006D702B" w:rsidRPr="006D702B" w:rsidRDefault="006D702B" w:rsidP="006D702B">
      <w:r>
        <w:t xml:space="preserve">Cette complication doit être particulièrement </w:t>
      </w:r>
      <w:r w:rsidR="00EB7F34">
        <w:t>soupçonnée</w:t>
      </w:r>
      <w:r>
        <w:t xml:space="preserve"> si les échanges gazeux se détériorent à la suite d’une augmentation de l’amplitude des percussions à l’expiration (</w:t>
      </w:r>
      <w:r>
        <w:rPr>
          <w:i/>
        </w:rPr>
        <w:t>PEP OSCILLANTE)</w:t>
      </w:r>
      <w:r>
        <w:t>.</w:t>
      </w:r>
    </w:p>
    <w:p w14:paraId="3050C494" w14:textId="77777777" w:rsidR="00056572" w:rsidRDefault="00056572" w:rsidP="007C26AA">
      <w:pPr>
        <w:pStyle w:val="TITRE00"/>
      </w:pPr>
      <w:bookmarkStart w:id="31" w:name="_Toc454365222"/>
      <w:r>
        <w:t>Index</w:t>
      </w:r>
      <w:bookmarkEnd w:id="31"/>
    </w:p>
    <w:p w14:paraId="7FC5F854" w14:textId="77777777" w:rsidR="00476773" w:rsidRDefault="00056572" w:rsidP="00056572">
      <w:pPr>
        <w:rPr>
          <w:noProof/>
        </w:rPr>
        <w:sectPr w:rsidR="00476773" w:rsidSect="00476773">
          <w:headerReference w:type="default" r:id="rId19"/>
          <w:footerReference w:type="default" r:id="rId20"/>
          <w:pgSz w:w="12240" w:h="15840" w:code="1"/>
          <w:pgMar w:top="1440" w:right="1797" w:bottom="1440" w:left="1797" w:header="709" w:footer="709" w:gutter="0"/>
          <w:pgNumType w:start="0"/>
          <w:cols w:space="708"/>
          <w:titlePg/>
          <w:docGrid w:linePitch="360"/>
        </w:sectPr>
      </w:pPr>
      <w:r>
        <w:fldChar w:fldCharType="begin"/>
      </w:r>
      <w:r>
        <w:instrText xml:space="preserve"> INDEX \e "</w:instrText>
      </w:r>
      <w:r>
        <w:tab/>
        <w:instrText xml:space="preserve">" \c "2" \z "3084" </w:instrText>
      </w:r>
      <w:r>
        <w:fldChar w:fldCharType="separate"/>
      </w:r>
    </w:p>
    <w:p w14:paraId="68D4B529" w14:textId="77777777" w:rsidR="00476773" w:rsidRDefault="00476773">
      <w:pPr>
        <w:pStyle w:val="Index1"/>
        <w:tabs>
          <w:tab w:val="right" w:leader="dot" w:pos="3953"/>
        </w:tabs>
        <w:rPr>
          <w:noProof/>
        </w:rPr>
      </w:pPr>
      <w:r>
        <w:rPr>
          <w:noProof/>
        </w:rPr>
        <w:t>Convection</w:t>
      </w:r>
      <w:r>
        <w:rPr>
          <w:noProof/>
        </w:rPr>
        <w:tab/>
        <w:t>3</w:t>
      </w:r>
    </w:p>
    <w:p w14:paraId="4336CF78" w14:textId="77777777" w:rsidR="00476773" w:rsidRDefault="00476773">
      <w:pPr>
        <w:pStyle w:val="Index1"/>
        <w:tabs>
          <w:tab w:val="right" w:leader="dot" w:pos="3953"/>
        </w:tabs>
        <w:rPr>
          <w:noProof/>
        </w:rPr>
      </w:pPr>
      <w:r>
        <w:rPr>
          <w:noProof/>
        </w:rPr>
        <w:t>Diffusion</w:t>
      </w:r>
      <w:r>
        <w:rPr>
          <w:noProof/>
        </w:rPr>
        <w:tab/>
        <w:t>3</w:t>
      </w:r>
    </w:p>
    <w:p w14:paraId="28C205D0" w14:textId="77777777" w:rsidR="00476773" w:rsidRDefault="00476773">
      <w:pPr>
        <w:pStyle w:val="Index1"/>
        <w:tabs>
          <w:tab w:val="right" w:leader="dot" w:pos="3953"/>
        </w:tabs>
        <w:rPr>
          <w:noProof/>
        </w:rPr>
      </w:pPr>
      <w:r>
        <w:rPr>
          <w:noProof/>
        </w:rPr>
        <w:t>Espace mort</w:t>
      </w:r>
      <w:r>
        <w:rPr>
          <w:noProof/>
        </w:rPr>
        <w:tab/>
        <w:t>16</w:t>
      </w:r>
    </w:p>
    <w:p w14:paraId="3665C086" w14:textId="77777777" w:rsidR="00476773" w:rsidRDefault="00476773">
      <w:pPr>
        <w:pStyle w:val="Index1"/>
        <w:tabs>
          <w:tab w:val="right" w:leader="dot" w:pos="3953"/>
        </w:tabs>
        <w:rPr>
          <w:noProof/>
        </w:rPr>
      </w:pPr>
      <w:r>
        <w:rPr>
          <w:noProof/>
        </w:rPr>
        <w:t>hypercapnie</w:t>
      </w:r>
      <w:r>
        <w:rPr>
          <w:noProof/>
        </w:rPr>
        <w:tab/>
        <w:t>13</w:t>
      </w:r>
    </w:p>
    <w:p w14:paraId="7897A4DA" w14:textId="77777777" w:rsidR="00476773" w:rsidRDefault="00476773">
      <w:pPr>
        <w:pStyle w:val="Index1"/>
        <w:tabs>
          <w:tab w:val="right" w:leader="dot" w:pos="3953"/>
        </w:tabs>
        <w:rPr>
          <w:noProof/>
        </w:rPr>
      </w:pPr>
      <w:r>
        <w:rPr>
          <w:noProof/>
        </w:rPr>
        <w:t>hypocapnie</w:t>
      </w:r>
      <w:r>
        <w:rPr>
          <w:noProof/>
        </w:rPr>
        <w:tab/>
        <w:t>14</w:t>
      </w:r>
    </w:p>
    <w:p w14:paraId="6C9C26AB" w14:textId="77777777" w:rsidR="00476773" w:rsidRDefault="00476773">
      <w:pPr>
        <w:pStyle w:val="Index1"/>
        <w:tabs>
          <w:tab w:val="right" w:leader="dot" w:pos="3953"/>
        </w:tabs>
        <w:rPr>
          <w:noProof/>
        </w:rPr>
      </w:pPr>
      <w:r>
        <w:rPr>
          <w:noProof/>
        </w:rPr>
        <w:t>hypoxémie</w:t>
      </w:r>
      <w:r>
        <w:rPr>
          <w:noProof/>
        </w:rPr>
        <w:tab/>
        <w:t>13</w:t>
      </w:r>
    </w:p>
    <w:p w14:paraId="3D84687B" w14:textId="77777777" w:rsidR="00476773" w:rsidRDefault="00476773">
      <w:pPr>
        <w:pStyle w:val="Index1"/>
        <w:tabs>
          <w:tab w:val="right" w:leader="dot" w:pos="3953"/>
        </w:tabs>
        <w:rPr>
          <w:noProof/>
        </w:rPr>
      </w:pPr>
      <w:r>
        <w:rPr>
          <w:noProof/>
        </w:rPr>
        <w:t>Percussion</w:t>
      </w:r>
    </w:p>
    <w:p w14:paraId="1BA901FD" w14:textId="77777777" w:rsidR="00476773" w:rsidRDefault="00476773">
      <w:pPr>
        <w:pStyle w:val="Index2"/>
        <w:tabs>
          <w:tab w:val="right" w:leader="dot" w:pos="3953"/>
        </w:tabs>
        <w:rPr>
          <w:noProof/>
        </w:rPr>
      </w:pPr>
      <w:r>
        <w:rPr>
          <w:noProof/>
        </w:rPr>
        <w:t>Définition</w:t>
      </w:r>
      <w:r>
        <w:rPr>
          <w:noProof/>
        </w:rPr>
        <w:tab/>
        <w:t>3</w:t>
      </w:r>
    </w:p>
    <w:p w14:paraId="3DBE0F71" w14:textId="77777777" w:rsidR="00476773" w:rsidRDefault="00476773">
      <w:pPr>
        <w:pStyle w:val="Index1"/>
        <w:tabs>
          <w:tab w:val="right" w:leader="dot" w:pos="3953"/>
        </w:tabs>
        <w:rPr>
          <w:noProof/>
        </w:rPr>
      </w:pPr>
      <w:r>
        <w:rPr>
          <w:noProof/>
        </w:rPr>
        <w:t>Percussion</w:t>
      </w:r>
    </w:p>
    <w:p w14:paraId="3F63354C" w14:textId="77777777" w:rsidR="00476773" w:rsidRDefault="00476773">
      <w:pPr>
        <w:pStyle w:val="Index2"/>
        <w:tabs>
          <w:tab w:val="right" w:leader="dot" w:pos="3953"/>
        </w:tabs>
        <w:rPr>
          <w:noProof/>
        </w:rPr>
      </w:pPr>
      <w:r>
        <w:rPr>
          <w:noProof/>
        </w:rPr>
        <w:t>Réglage</w:t>
      </w:r>
      <w:r>
        <w:rPr>
          <w:noProof/>
        </w:rPr>
        <w:tab/>
        <w:t>10</w:t>
      </w:r>
    </w:p>
    <w:p w14:paraId="5C0076E1" w14:textId="77777777" w:rsidR="00476773" w:rsidRDefault="00476773">
      <w:pPr>
        <w:pStyle w:val="Index1"/>
        <w:tabs>
          <w:tab w:val="right" w:leader="dot" w:pos="3953"/>
        </w:tabs>
        <w:rPr>
          <w:noProof/>
        </w:rPr>
      </w:pPr>
      <w:r>
        <w:rPr>
          <w:noProof/>
        </w:rPr>
        <w:t>Phasitron</w:t>
      </w:r>
      <w:r>
        <w:rPr>
          <w:noProof/>
        </w:rPr>
        <w:tab/>
        <w:t>7</w:t>
      </w:r>
    </w:p>
    <w:p w14:paraId="18DD8084" w14:textId="77777777" w:rsidR="00476773" w:rsidRDefault="00476773">
      <w:pPr>
        <w:pStyle w:val="Index1"/>
        <w:tabs>
          <w:tab w:val="right" w:leader="dot" w:pos="3953"/>
        </w:tabs>
        <w:rPr>
          <w:noProof/>
        </w:rPr>
      </w:pPr>
      <w:r>
        <w:rPr>
          <w:noProof/>
        </w:rPr>
        <w:t>Pression partielle</w:t>
      </w:r>
      <w:r>
        <w:rPr>
          <w:noProof/>
        </w:rPr>
        <w:tab/>
        <w:t>3</w:t>
      </w:r>
    </w:p>
    <w:p w14:paraId="0497F537" w14:textId="77777777" w:rsidR="00476773" w:rsidRDefault="00476773">
      <w:pPr>
        <w:pStyle w:val="Index1"/>
        <w:tabs>
          <w:tab w:val="right" w:leader="dot" w:pos="3953"/>
        </w:tabs>
        <w:rPr>
          <w:noProof/>
        </w:rPr>
      </w:pPr>
      <w:r>
        <w:rPr>
          <w:noProof/>
        </w:rPr>
        <w:t>SET (fonction du monitron)</w:t>
      </w:r>
      <w:r>
        <w:rPr>
          <w:noProof/>
        </w:rPr>
        <w:tab/>
        <w:t>9</w:t>
      </w:r>
    </w:p>
    <w:p w14:paraId="242D7A9F" w14:textId="77777777" w:rsidR="00476773" w:rsidRDefault="00476773" w:rsidP="00056572">
      <w:pPr>
        <w:rPr>
          <w:noProof/>
        </w:rPr>
        <w:sectPr w:rsidR="00476773" w:rsidSect="00476773">
          <w:type w:val="continuous"/>
          <w:pgSz w:w="12240" w:h="15840" w:code="1"/>
          <w:pgMar w:top="1440" w:right="1797" w:bottom="1440" w:left="1797" w:header="709" w:footer="709" w:gutter="0"/>
          <w:cols w:num="2" w:space="720"/>
          <w:titlePg/>
          <w:docGrid w:linePitch="360"/>
        </w:sectPr>
      </w:pPr>
    </w:p>
    <w:p w14:paraId="600E5BF7" w14:textId="77777777" w:rsidR="00056572" w:rsidRDefault="00056572" w:rsidP="00056572">
      <w:r>
        <w:fldChar w:fldCharType="end"/>
      </w:r>
    </w:p>
    <w:sectPr w:rsidR="00056572" w:rsidSect="00476773">
      <w:type w:val="continuous"/>
      <w:pgSz w:w="12240" w:h="15840" w:code="1"/>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633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29D90" w14:textId="77777777" w:rsidR="00D22CF2" w:rsidRDefault="00D22CF2" w:rsidP="006B6BC3">
      <w:pPr>
        <w:spacing w:before="0" w:after="0" w:line="240" w:lineRule="auto"/>
      </w:pPr>
      <w:r>
        <w:separator/>
      </w:r>
    </w:p>
  </w:endnote>
  <w:endnote w:type="continuationSeparator" w:id="0">
    <w:p w14:paraId="2161D104" w14:textId="77777777" w:rsidR="00D22CF2" w:rsidRDefault="00D22CF2" w:rsidP="006B6B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F7F46" w14:textId="77777777" w:rsidR="00D22CF2" w:rsidRPr="006B6BC3" w:rsidRDefault="00D22CF2" w:rsidP="008F6291">
    <w:pPr>
      <w:pStyle w:val="Pieddepage"/>
      <w:pBdr>
        <w:top w:val="single" w:sz="4" w:space="6" w:color="auto"/>
      </w:pBdr>
      <w:rPr>
        <w:sz w:val="16"/>
      </w:rPr>
    </w:pPr>
    <w:r w:rsidRPr="006B6BC3">
      <w:rPr>
        <w:sz w:val="16"/>
      </w:rPr>
      <w:t>© CHUM 2015</w:t>
    </w:r>
    <w:r>
      <w:rPr>
        <w:sz w:val="16"/>
      </w:rPr>
      <w:tab/>
    </w:r>
    <w:r>
      <w:rPr>
        <w:sz w:val="16"/>
      </w:rPr>
      <w:tab/>
    </w:r>
    <w:r w:rsidRPr="006B6BC3">
      <w:rPr>
        <w:sz w:val="16"/>
      </w:rPr>
      <w:fldChar w:fldCharType="begin"/>
    </w:r>
    <w:r w:rsidRPr="006B6BC3">
      <w:rPr>
        <w:sz w:val="16"/>
      </w:rPr>
      <w:instrText>PAGE   \* MERGEFORMAT</w:instrText>
    </w:r>
    <w:r w:rsidRPr="006B6BC3">
      <w:rPr>
        <w:sz w:val="16"/>
      </w:rPr>
      <w:fldChar w:fldCharType="separate"/>
    </w:r>
    <w:r w:rsidR="007120B6" w:rsidRPr="007120B6">
      <w:rPr>
        <w:noProof/>
        <w:sz w:val="16"/>
        <w:lang w:val="fr-FR"/>
      </w:rPr>
      <w:t>5</w:t>
    </w:r>
    <w:r w:rsidRPr="006B6BC3">
      <w:rPr>
        <w:sz w:val="16"/>
      </w:rPr>
      <w:fldChar w:fldCharType="end"/>
    </w:r>
  </w:p>
  <w:p w14:paraId="6212982A" w14:textId="77777777" w:rsidR="00D22CF2" w:rsidRPr="006B6BC3" w:rsidRDefault="00D22CF2" w:rsidP="006B6BC3">
    <w:pPr>
      <w:pStyle w:val="Pieddepage"/>
      <w:rPr>
        <w:b/>
        <w:sz w:val="16"/>
      </w:rPr>
    </w:pPr>
    <w:r>
      <w:rPr>
        <w:sz w:val="16"/>
      </w:rPr>
      <w:t>Tous</w:t>
    </w:r>
    <w:r w:rsidRPr="006B6BC3">
      <w:rPr>
        <w:sz w:val="16"/>
      </w:rPr>
      <w:t xml:space="preserve"> droit</w:t>
    </w:r>
    <w:r>
      <w:rPr>
        <w:sz w:val="16"/>
      </w:rPr>
      <w:t>s</w:t>
    </w:r>
    <w:r w:rsidRPr="006B6BC3">
      <w:rPr>
        <w:sz w:val="16"/>
      </w:rPr>
      <w:t xml:space="preserve"> réservé</w:t>
    </w:r>
    <w:r>
      <w:rPr>
        <w:sz w:val="16"/>
      </w:rPr>
      <w:t>s</w:t>
    </w:r>
  </w:p>
  <w:p w14:paraId="7E646749" w14:textId="77777777" w:rsidR="00D22CF2" w:rsidRPr="006B6BC3" w:rsidRDefault="00D22CF2" w:rsidP="006B6B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62B6E" w14:textId="77777777" w:rsidR="00D22CF2" w:rsidRDefault="00D22CF2" w:rsidP="006B6BC3">
      <w:pPr>
        <w:spacing w:before="0" w:after="0" w:line="240" w:lineRule="auto"/>
      </w:pPr>
      <w:r>
        <w:separator/>
      </w:r>
    </w:p>
  </w:footnote>
  <w:footnote w:type="continuationSeparator" w:id="0">
    <w:p w14:paraId="75385FCD" w14:textId="77777777" w:rsidR="00D22CF2" w:rsidRDefault="00D22CF2" w:rsidP="006B6B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EBC15" w14:textId="77777777" w:rsidR="00D22CF2" w:rsidRDefault="00D22CF2" w:rsidP="008F6291">
    <w:pPr>
      <w:pStyle w:val="En-tte"/>
      <w:pBdr>
        <w:bottom w:val="single" w:sz="4" w:space="1" w:color="auto"/>
      </w:pBdr>
    </w:pPr>
    <w:sdt>
      <w:sdtPr>
        <w:alias w:val="Titre "/>
        <w:tag w:val=""/>
        <w:id w:val="927159077"/>
        <w:dataBinding w:prefixMappings="xmlns:ns0='http://purl.org/dc/elements/1.1/' xmlns:ns1='http://schemas.openxmlformats.org/package/2006/metadata/core-properties' " w:xpath="/ns1:coreProperties[1]/ns0:title[1]" w:storeItemID="{6C3C8BC8-F283-45AE-878A-BAB7291924A1}"/>
        <w:text/>
      </w:sdtPr>
      <w:sdtContent>
        <w:r>
          <w:t>Formation à l'utilisation du VDR-4</w:t>
        </w:r>
      </w:sdtContent>
    </w:sdt>
    <w:r>
      <w:tab/>
    </w:r>
    <w:r>
      <w:tab/>
    </w:r>
    <w:fldSimple w:instr=" STYLEREF  &quot;Titre Module&quot;  \* MERGEFORMAT ">
      <w:r w:rsidR="007120B6">
        <w:rPr>
          <w:noProof/>
        </w:rPr>
        <w:t>Composantes du système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EB48234"/>
    <w:lvl w:ilvl="0">
      <w:start w:val="1"/>
      <w:numFmt w:val="decimal"/>
      <w:lvlText w:val="%1."/>
      <w:lvlJc w:val="left"/>
      <w:pPr>
        <w:tabs>
          <w:tab w:val="num" w:pos="1492"/>
        </w:tabs>
        <w:ind w:left="1492" w:hanging="360"/>
      </w:pPr>
    </w:lvl>
  </w:abstractNum>
  <w:abstractNum w:abstractNumId="1">
    <w:nsid w:val="FFFFFF7D"/>
    <w:multiLevelType w:val="singleLevel"/>
    <w:tmpl w:val="F09C17F4"/>
    <w:lvl w:ilvl="0">
      <w:start w:val="1"/>
      <w:numFmt w:val="decimal"/>
      <w:lvlText w:val="%1."/>
      <w:lvlJc w:val="left"/>
      <w:pPr>
        <w:tabs>
          <w:tab w:val="num" w:pos="1209"/>
        </w:tabs>
        <w:ind w:left="1209" w:hanging="360"/>
      </w:pPr>
    </w:lvl>
  </w:abstractNum>
  <w:abstractNum w:abstractNumId="2">
    <w:nsid w:val="FFFFFF7E"/>
    <w:multiLevelType w:val="singleLevel"/>
    <w:tmpl w:val="CF300D84"/>
    <w:lvl w:ilvl="0">
      <w:start w:val="1"/>
      <w:numFmt w:val="decimal"/>
      <w:lvlText w:val="%1."/>
      <w:lvlJc w:val="left"/>
      <w:pPr>
        <w:tabs>
          <w:tab w:val="num" w:pos="926"/>
        </w:tabs>
        <w:ind w:left="926" w:hanging="360"/>
      </w:pPr>
    </w:lvl>
  </w:abstractNum>
  <w:abstractNum w:abstractNumId="3">
    <w:nsid w:val="FFFFFF7F"/>
    <w:multiLevelType w:val="singleLevel"/>
    <w:tmpl w:val="2E84DC38"/>
    <w:lvl w:ilvl="0">
      <w:start w:val="1"/>
      <w:numFmt w:val="decimal"/>
      <w:lvlText w:val="%1."/>
      <w:lvlJc w:val="left"/>
      <w:pPr>
        <w:tabs>
          <w:tab w:val="num" w:pos="643"/>
        </w:tabs>
        <w:ind w:left="643" w:hanging="360"/>
      </w:pPr>
    </w:lvl>
  </w:abstractNum>
  <w:abstractNum w:abstractNumId="4">
    <w:nsid w:val="FFFFFF80"/>
    <w:multiLevelType w:val="singleLevel"/>
    <w:tmpl w:val="85A6A3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65E55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9702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369E1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A87C54"/>
    <w:lvl w:ilvl="0">
      <w:start w:val="1"/>
      <w:numFmt w:val="decimal"/>
      <w:lvlText w:val="%1."/>
      <w:lvlJc w:val="left"/>
      <w:pPr>
        <w:tabs>
          <w:tab w:val="num" w:pos="360"/>
        </w:tabs>
        <w:ind w:left="360" w:hanging="360"/>
      </w:pPr>
    </w:lvl>
  </w:abstractNum>
  <w:abstractNum w:abstractNumId="9">
    <w:nsid w:val="FFFFFF89"/>
    <w:multiLevelType w:val="singleLevel"/>
    <w:tmpl w:val="71C40BE0"/>
    <w:lvl w:ilvl="0">
      <w:start w:val="1"/>
      <w:numFmt w:val="bullet"/>
      <w:lvlText w:val=""/>
      <w:lvlJc w:val="left"/>
      <w:pPr>
        <w:tabs>
          <w:tab w:val="num" w:pos="360"/>
        </w:tabs>
        <w:ind w:left="360" w:hanging="360"/>
      </w:pPr>
      <w:rPr>
        <w:rFonts w:ascii="Symbol" w:hAnsi="Symbol" w:hint="default"/>
      </w:rPr>
    </w:lvl>
  </w:abstractNum>
  <w:abstractNum w:abstractNumId="10">
    <w:nsid w:val="00980386"/>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5481DC8"/>
    <w:multiLevelType w:val="multilevel"/>
    <w:tmpl w:val="8E56F9CC"/>
    <w:lvl w:ilvl="0">
      <w:start w:val="1"/>
      <w:numFmt w:val="decimal"/>
      <w:pStyle w:val="TitreModule"/>
      <w:suff w:val="space"/>
      <w:lvlText w:val="Module %1 :"/>
      <w:lvlJc w:val="left"/>
      <w:pPr>
        <w:ind w:left="0" w:firstLine="0"/>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2">
    <w:nsid w:val="1E9B5B8C"/>
    <w:multiLevelType w:val="hybridMultilevel"/>
    <w:tmpl w:val="F52A158C"/>
    <w:lvl w:ilvl="0" w:tplc="0C0C0001">
      <w:start w:val="1"/>
      <w:numFmt w:val="bullet"/>
      <w:lvlText w:val=""/>
      <w:lvlJc w:val="left"/>
      <w:pPr>
        <w:ind w:left="1431" w:hanging="360"/>
      </w:pPr>
      <w:rPr>
        <w:rFonts w:ascii="Symbol" w:hAnsi="Symbol" w:hint="default"/>
      </w:rPr>
    </w:lvl>
    <w:lvl w:ilvl="1" w:tplc="0C0C0003" w:tentative="1">
      <w:start w:val="1"/>
      <w:numFmt w:val="bullet"/>
      <w:lvlText w:val="o"/>
      <w:lvlJc w:val="left"/>
      <w:pPr>
        <w:ind w:left="2151" w:hanging="360"/>
      </w:pPr>
      <w:rPr>
        <w:rFonts w:ascii="Courier New" w:hAnsi="Courier New" w:cs="Courier New" w:hint="default"/>
      </w:rPr>
    </w:lvl>
    <w:lvl w:ilvl="2" w:tplc="0C0C0005" w:tentative="1">
      <w:start w:val="1"/>
      <w:numFmt w:val="bullet"/>
      <w:lvlText w:val=""/>
      <w:lvlJc w:val="left"/>
      <w:pPr>
        <w:ind w:left="2871" w:hanging="360"/>
      </w:pPr>
      <w:rPr>
        <w:rFonts w:ascii="Wingdings" w:hAnsi="Wingdings" w:hint="default"/>
      </w:rPr>
    </w:lvl>
    <w:lvl w:ilvl="3" w:tplc="0C0C0001" w:tentative="1">
      <w:start w:val="1"/>
      <w:numFmt w:val="bullet"/>
      <w:lvlText w:val=""/>
      <w:lvlJc w:val="left"/>
      <w:pPr>
        <w:ind w:left="3591" w:hanging="360"/>
      </w:pPr>
      <w:rPr>
        <w:rFonts w:ascii="Symbol" w:hAnsi="Symbol" w:hint="default"/>
      </w:rPr>
    </w:lvl>
    <w:lvl w:ilvl="4" w:tplc="0C0C0003" w:tentative="1">
      <w:start w:val="1"/>
      <w:numFmt w:val="bullet"/>
      <w:lvlText w:val="o"/>
      <w:lvlJc w:val="left"/>
      <w:pPr>
        <w:ind w:left="4311" w:hanging="360"/>
      </w:pPr>
      <w:rPr>
        <w:rFonts w:ascii="Courier New" w:hAnsi="Courier New" w:cs="Courier New" w:hint="default"/>
      </w:rPr>
    </w:lvl>
    <w:lvl w:ilvl="5" w:tplc="0C0C0005" w:tentative="1">
      <w:start w:val="1"/>
      <w:numFmt w:val="bullet"/>
      <w:lvlText w:val=""/>
      <w:lvlJc w:val="left"/>
      <w:pPr>
        <w:ind w:left="5031" w:hanging="360"/>
      </w:pPr>
      <w:rPr>
        <w:rFonts w:ascii="Wingdings" w:hAnsi="Wingdings" w:hint="default"/>
      </w:rPr>
    </w:lvl>
    <w:lvl w:ilvl="6" w:tplc="0C0C0001" w:tentative="1">
      <w:start w:val="1"/>
      <w:numFmt w:val="bullet"/>
      <w:lvlText w:val=""/>
      <w:lvlJc w:val="left"/>
      <w:pPr>
        <w:ind w:left="5751" w:hanging="360"/>
      </w:pPr>
      <w:rPr>
        <w:rFonts w:ascii="Symbol" w:hAnsi="Symbol" w:hint="default"/>
      </w:rPr>
    </w:lvl>
    <w:lvl w:ilvl="7" w:tplc="0C0C0003" w:tentative="1">
      <w:start w:val="1"/>
      <w:numFmt w:val="bullet"/>
      <w:lvlText w:val="o"/>
      <w:lvlJc w:val="left"/>
      <w:pPr>
        <w:ind w:left="6471" w:hanging="360"/>
      </w:pPr>
      <w:rPr>
        <w:rFonts w:ascii="Courier New" w:hAnsi="Courier New" w:cs="Courier New" w:hint="default"/>
      </w:rPr>
    </w:lvl>
    <w:lvl w:ilvl="8" w:tplc="0C0C0005" w:tentative="1">
      <w:start w:val="1"/>
      <w:numFmt w:val="bullet"/>
      <w:lvlText w:val=""/>
      <w:lvlJc w:val="left"/>
      <w:pPr>
        <w:ind w:left="7191" w:hanging="360"/>
      </w:pPr>
      <w:rPr>
        <w:rFonts w:ascii="Wingdings" w:hAnsi="Wingdings" w:hint="default"/>
      </w:rPr>
    </w:lvl>
  </w:abstractNum>
  <w:abstractNum w:abstractNumId="13">
    <w:nsid w:val="205F071B"/>
    <w:multiLevelType w:val="multilevel"/>
    <w:tmpl w:val="903CDC4A"/>
    <w:lvl w:ilvl="0">
      <w:start w:val="1"/>
      <w:numFmt w:val="bullet"/>
      <w:lvlText w:val=""/>
      <w:lvlJc w:val="left"/>
      <w:pPr>
        <w:ind w:left="0" w:firstLine="0"/>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512638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6A65A4E"/>
    <w:multiLevelType w:val="hybridMultilevel"/>
    <w:tmpl w:val="3C6E94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nsid w:val="279650D4"/>
    <w:multiLevelType w:val="hybridMultilevel"/>
    <w:tmpl w:val="0FBCF9F4"/>
    <w:lvl w:ilvl="0" w:tplc="9D64908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2D21749E"/>
    <w:multiLevelType w:val="hybridMultilevel"/>
    <w:tmpl w:val="3F76DC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2FED4172"/>
    <w:multiLevelType w:val="hybridMultilevel"/>
    <w:tmpl w:val="CDD2A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5E25F5C"/>
    <w:multiLevelType w:val="hybridMultilevel"/>
    <w:tmpl w:val="B7188530"/>
    <w:lvl w:ilvl="0" w:tplc="E71258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3AAC08B0"/>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C4278AB"/>
    <w:multiLevelType w:val="hybridMultilevel"/>
    <w:tmpl w:val="FA2615D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8E71B5B"/>
    <w:multiLevelType w:val="hybridMultilevel"/>
    <w:tmpl w:val="95A8BFD6"/>
    <w:lvl w:ilvl="0" w:tplc="20F0EBF8">
      <w:start w:val="1"/>
      <w:numFmt w:val="bullet"/>
      <w:lvlText w:val=""/>
      <w:lvlJc w:val="left"/>
      <w:pPr>
        <w:ind w:left="720" w:hanging="360"/>
      </w:pPr>
      <w:rPr>
        <w:rFonts w:ascii="Symbol" w:hAnsi="Symbol" w:hint="default"/>
      </w:rPr>
    </w:lvl>
    <w:lvl w:ilvl="1" w:tplc="07C4234E">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4AB00E9E"/>
    <w:multiLevelType w:val="hybridMultilevel"/>
    <w:tmpl w:val="E43C9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4B716C96"/>
    <w:multiLevelType w:val="hybridMultilevel"/>
    <w:tmpl w:val="2794CD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C342503"/>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4922F67"/>
    <w:multiLevelType w:val="multilevel"/>
    <w:tmpl w:val="3480A15E"/>
    <w:lvl w:ilvl="0">
      <w:start w:val="1"/>
      <w:numFmt w:val="decimal"/>
      <w:suff w:val="space"/>
      <w:lvlText w:val="Module %1 :"/>
      <w:lvlJc w:val="left"/>
      <w:pPr>
        <w:ind w:left="0" w:firstLine="0"/>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AF12536"/>
    <w:multiLevelType w:val="hybridMultilevel"/>
    <w:tmpl w:val="8B6637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43E594E"/>
    <w:multiLevelType w:val="hybridMultilevel"/>
    <w:tmpl w:val="B4BABA7E"/>
    <w:lvl w:ilvl="0" w:tplc="27949E5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87C22C1"/>
    <w:multiLevelType w:val="hybridMultilevel"/>
    <w:tmpl w:val="125CA1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0552E25"/>
    <w:multiLevelType w:val="hybridMultilevel"/>
    <w:tmpl w:val="FF064F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70FE7F58"/>
    <w:multiLevelType w:val="hybridMultilevel"/>
    <w:tmpl w:val="5AEA1E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75E1106E"/>
    <w:multiLevelType w:val="hybridMultilevel"/>
    <w:tmpl w:val="DF78AC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3">
    <w:nsid w:val="76A279CC"/>
    <w:multiLevelType w:val="multilevel"/>
    <w:tmpl w:val="6924254C"/>
    <w:lvl w:ilvl="0">
      <w:start w:val="1"/>
      <w:numFmt w:val="decimal"/>
      <w:lvlText w:val="Module %1 :"/>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E64078B"/>
    <w:multiLevelType w:val="hybridMultilevel"/>
    <w:tmpl w:val="407886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2"/>
  </w:num>
  <w:num w:numId="4">
    <w:abstractNumId w:val="11"/>
  </w:num>
  <w:num w:numId="5">
    <w:abstractNumId w:val="1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8"/>
  </w:num>
  <w:num w:numId="17">
    <w:abstractNumId w:val="17"/>
  </w:num>
  <w:num w:numId="18">
    <w:abstractNumId w:val="27"/>
  </w:num>
  <w:num w:numId="19">
    <w:abstractNumId w:val="34"/>
  </w:num>
  <w:num w:numId="20">
    <w:abstractNumId w:val="33"/>
  </w:num>
  <w:num w:numId="21">
    <w:abstractNumId w:val="22"/>
  </w:num>
  <w:num w:numId="22">
    <w:abstractNumId w:val="19"/>
  </w:num>
  <w:num w:numId="23">
    <w:abstractNumId w:val="32"/>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4"/>
  </w:num>
  <w:num w:numId="27">
    <w:abstractNumId w:val="25"/>
  </w:num>
  <w:num w:numId="28">
    <w:abstractNumId w:val="26"/>
  </w:num>
  <w:num w:numId="29">
    <w:abstractNumId w:val="20"/>
  </w:num>
  <w:num w:numId="30">
    <w:abstractNumId w:val="14"/>
  </w:num>
  <w:num w:numId="31">
    <w:abstractNumId w:val="10"/>
  </w:num>
  <w:num w:numId="32">
    <w:abstractNumId w:val="13"/>
  </w:num>
  <w:num w:numId="33">
    <w:abstractNumId w:val="31"/>
  </w:num>
  <w:num w:numId="34">
    <w:abstractNumId w:val="18"/>
  </w:num>
  <w:num w:numId="35">
    <w:abstractNumId w:val="3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C3"/>
    <w:rsid w:val="00001B85"/>
    <w:rsid w:val="000045A6"/>
    <w:rsid w:val="000073E7"/>
    <w:rsid w:val="000100BF"/>
    <w:rsid w:val="000231DC"/>
    <w:rsid w:val="00047AB6"/>
    <w:rsid w:val="000511F2"/>
    <w:rsid w:val="00056572"/>
    <w:rsid w:val="00062A56"/>
    <w:rsid w:val="000646CB"/>
    <w:rsid w:val="000728EE"/>
    <w:rsid w:val="00074B91"/>
    <w:rsid w:val="00086B75"/>
    <w:rsid w:val="00087C01"/>
    <w:rsid w:val="00091AD7"/>
    <w:rsid w:val="000B6B06"/>
    <w:rsid w:val="000C324D"/>
    <w:rsid w:val="000D0915"/>
    <w:rsid w:val="000D14DC"/>
    <w:rsid w:val="000E173A"/>
    <w:rsid w:val="000F2F0A"/>
    <w:rsid w:val="00110FA9"/>
    <w:rsid w:val="00131434"/>
    <w:rsid w:val="00152263"/>
    <w:rsid w:val="00160D42"/>
    <w:rsid w:val="00166E0F"/>
    <w:rsid w:val="001835A4"/>
    <w:rsid w:val="00185E52"/>
    <w:rsid w:val="0019471C"/>
    <w:rsid w:val="001F2A7E"/>
    <w:rsid w:val="002206C3"/>
    <w:rsid w:val="002329EB"/>
    <w:rsid w:val="00235055"/>
    <w:rsid w:val="002356E9"/>
    <w:rsid w:val="002563C9"/>
    <w:rsid w:val="002B4673"/>
    <w:rsid w:val="002B69A2"/>
    <w:rsid w:val="002C5CF3"/>
    <w:rsid w:val="002E0362"/>
    <w:rsid w:val="002E4951"/>
    <w:rsid w:val="00355DD6"/>
    <w:rsid w:val="00391BA1"/>
    <w:rsid w:val="003B0EE9"/>
    <w:rsid w:val="003C5D83"/>
    <w:rsid w:val="003D59A4"/>
    <w:rsid w:val="003E2720"/>
    <w:rsid w:val="003F7C2A"/>
    <w:rsid w:val="00407D78"/>
    <w:rsid w:val="00416A10"/>
    <w:rsid w:val="0042767B"/>
    <w:rsid w:val="00453E56"/>
    <w:rsid w:val="00474F94"/>
    <w:rsid w:val="00476773"/>
    <w:rsid w:val="004C5315"/>
    <w:rsid w:val="00500176"/>
    <w:rsid w:val="00504450"/>
    <w:rsid w:val="005158EC"/>
    <w:rsid w:val="00536CEB"/>
    <w:rsid w:val="00541B91"/>
    <w:rsid w:val="005508BB"/>
    <w:rsid w:val="00556CF8"/>
    <w:rsid w:val="005617E8"/>
    <w:rsid w:val="00574C21"/>
    <w:rsid w:val="005A28A0"/>
    <w:rsid w:val="005D1888"/>
    <w:rsid w:val="005F12FF"/>
    <w:rsid w:val="00605CB1"/>
    <w:rsid w:val="00607DCB"/>
    <w:rsid w:val="006143E2"/>
    <w:rsid w:val="006321E6"/>
    <w:rsid w:val="0066331A"/>
    <w:rsid w:val="00675B67"/>
    <w:rsid w:val="0068273C"/>
    <w:rsid w:val="006A47F0"/>
    <w:rsid w:val="006B4D70"/>
    <w:rsid w:val="006B6BC3"/>
    <w:rsid w:val="006B7067"/>
    <w:rsid w:val="006C012B"/>
    <w:rsid w:val="006C4233"/>
    <w:rsid w:val="006D55E5"/>
    <w:rsid w:val="006D6767"/>
    <w:rsid w:val="006D702B"/>
    <w:rsid w:val="007120B6"/>
    <w:rsid w:val="00727E2F"/>
    <w:rsid w:val="0073519A"/>
    <w:rsid w:val="007673EF"/>
    <w:rsid w:val="007766C1"/>
    <w:rsid w:val="00780FE2"/>
    <w:rsid w:val="007931A7"/>
    <w:rsid w:val="007C26AA"/>
    <w:rsid w:val="007C5670"/>
    <w:rsid w:val="007F30DB"/>
    <w:rsid w:val="00811525"/>
    <w:rsid w:val="008346B9"/>
    <w:rsid w:val="00842D47"/>
    <w:rsid w:val="00855D64"/>
    <w:rsid w:val="008719DE"/>
    <w:rsid w:val="00872333"/>
    <w:rsid w:val="00881E39"/>
    <w:rsid w:val="00886657"/>
    <w:rsid w:val="008A025C"/>
    <w:rsid w:val="008A7B74"/>
    <w:rsid w:val="008C1BF7"/>
    <w:rsid w:val="008F6291"/>
    <w:rsid w:val="0090443D"/>
    <w:rsid w:val="00907663"/>
    <w:rsid w:val="00924EC5"/>
    <w:rsid w:val="009474D0"/>
    <w:rsid w:val="00956142"/>
    <w:rsid w:val="009711F8"/>
    <w:rsid w:val="0097665E"/>
    <w:rsid w:val="00983F0D"/>
    <w:rsid w:val="009D5EAA"/>
    <w:rsid w:val="009D5EB6"/>
    <w:rsid w:val="009E4FCE"/>
    <w:rsid w:val="009F0A77"/>
    <w:rsid w:val="00A11D38"/>
    <w:rsid w:val="00A13107"/>
    <w:rsid w:val="00A157FC"/>
    <w:rsid w:val="00AA21AD"/>
    <w:rsid w:val="00B03D0F"/>
    <w:rsid w:val="00B216EE"/>
    <w:rsid w:val="00B2798D"/>
    <w:rsid w:val="00B409BA"/>
    <w:rsid w:val="00B538B2"/>
    <w:rsid w:val="00B573D0"/>
    <w:rsid w:val="00B82802"/>
    <w:rsid w:val="00B93594"/>
    <w:rsid w:val="00B94CA7"/>
    <w:rsid w:val="00BA46E5"/>
    <w:rsid w:val="00BB25E7"/>
    <w:rsid w:val="00BB6C03"/>
    <w:rsid w:val="00BE48AB"/>
    <w:rsid w:val="00BF3857"/>
    <w:rsid w:val="00C074D3"/>
    <w:rsid w:val="00C17E37"/>
    <w:rsid w:val="00C20006"/>
    <w:rsid w:val="00C268E9"/>
    <w:rsid w:val="00C4400B"/>
    <w:rsid w:val="00C46765"/>
    <w:rsid w:val="00C558B3"/>
    <w:rsid w:val="00C60DA1"/>
    <w:rsid w:val="00C70337"/>
    <w:rsid w:val="00C71942"/>
    <w:rsid w:val="00C92280"/>
    <w:rsid w:val="00CA5C79"/>
    <w:rsid w:val="00CB46B8"/>
    <w:rsid w:val="00CB57C4"/>
    <w:rsid w:val="00CD2D35"/>
    <w:rsid w:val="00CD594F"/>
    <w:rsid w:val="00D1211E"/>
    <w:rsid w:val="00D22CF2"/>
    <w:rsid w:val="00D47CE7"/>
    <w:rsid w:val="00D75AD1"/>
    <w:rsid w:val="00DC1DCC"/>
    <w:rsid w:val="00DE2E4E"/>
    <w:rsid w:val="00E048C5"/>
    <w:rsid w:val="00E56FA6"/>
    <w:rsid w:val="00E818FA"/>
    <w:rsid w:val="00EB7F34"/>
    <w:rsid w:val="00ED31EF"/>
    <w:rsid w:val="00EE19CA"/>
    <w:rsid w:val="00EE2585"/>
    <w:rsid w:val="00EF3FE8"/>
    <w:rsid w:val="00F01860"/>
    <w:rsid w:val="00F0534B"/>
    <w:rsid w:val="00F103C2"/>
    <w:rsid w:val="00F12B0D"/>
    <w:rsid w:val="00F40C73"/>
    <w:rsid w:val="00F46666"/>
    <w:rsid w:val="00F82C73"/>
    <w:rsid w:val="00F853CA"/>
    <w:rsid w:val="00FA0977"/>
    <w:rsid w:val="00FA24F5"/>
    <w:rsid w:val="00FB7D89"/>
    <w:rsid w:val="00FD4310"/>
    <w:rsid w:val="00FF45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33A1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1"/>
    <w:pPr>
      <w:spacing w:before="120" w:after="120"/>
      <w:jc w:val="both"/>
    </w:pPr>
    <w:rPr>
      <w:rFonts w:ascii="Arial" w:hAnsi="Arial"/>
      <w:sz w:val="20"/>
    </w:rPr>
  </w:style>
  <w:style w:type="paragraph" w:styleId="Titre1">
    <w:name w:val="heading 1"/>
    <w:basedOn w:val="Normal"/>
    <w:next w:val="Normal"/>
    <w:link w:val="Titre1Car"/>
    <w:uiPriority w:val="9"/>
    <w:rsid w:val="00F01860"/>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6C4233"/>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D1211E"/>
    <w:pPr>
      <w:keepNext/>
      <w:keepLines/>
      <w:numPr>
        <w:ilvl w:val="2"/>
        <w:numId w:val="4"/>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4233"/>
    <w:rPr>
      <w:rFonts w:ascii="Arial" w:eastAsiaTheme="majorEastAsia" w:hAnsi="Arial" w:cstheme="majorBidi"/>
      <w:b/>
      <w:bCs/>
      <w:sz w:val="26"/>
      <w:szCs w:val="26"/>
    </w:rPr>
  </w:style>
  <w:style w:type="character" w:styleId="Marquedecommentaire">
    <w:name w:val="annotation reference"/>
    <w:basedOn w:val="Policepardfaut"/>
    <w:uiPriority w:val="99"/>
    <w:semiHidden/>
    <w:unhideWhenUsed/>
    <w:rsid w:val="00886657"/>
    <w:rPr>
      <w:sz w:val="16"/>
      <w:szCs w:val="16"/>
    </w:rPr>
  </w:style>
  <w:style w:type="character" w:customStyle="1" w:styleId="Titre3Car">
    <w:name w:val="Titre 3 Car"/>
    <w:basedOn w:val="Policepardfaut"/>
    <w:link w:val="Titre3"/>
    <w:uiPriority w:val="9"/>
    <w:rsid w:val="00D1211E"/>
    <w:rPr>
      <w:rFonts w:asciiTheme="majorHAnsi" w:eastAsiaTheme="majorEastAsia" w:hAnsiTheme="majorHAnsi" w:cstheme="majorBidi"/>
      <w:b/>
      <w:bCs/>
      <w:sz w:val="20"/>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sz w:val="20"/>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aliases w:val="Tableau def"/>
    <w:basedOn w:val="TableauNormal"/>
    <w:uiPriority w:val="59"/>
    <w:rsid w:val="00064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StylePr>
  </w:style>
  <w:style w:type="table" w:styleId="Listeclaire">
    <w:name w:val="Light List"/>
    <w:basedOn w:val="TableauNormal"/>
    <w:uiPriority w:val="61"/>
    <w:rsid w:val="00F466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Ind w:w="0" w:type="dxa"/>
      <w:tblCellMar>
        <w:top w:w="0" w:type="dxa"/>
        <w:left w:w="108" w:type="dxa"/>
        <w:bottom w:w="0" w:type="dxa"/>
        <w:right w:w="108" w:type="dxa"/>
      </w:tblCellMa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blInd w:w="0" w:type="dxa"/>
      <w:tblCellMar>
        <w:top w:w="0" w:type="dxa"/>
        <w:left w:w="108" w:type="dxa"/>
        <w:bottom w:w="0" w:type="dxa"/>
        <w:right w:w="108" w:type="dxa"/>
      </w:tblCellMa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rsid w:val="00BA46E5"/>
    <w:pPr>
      <w:spacing w:after="0" w:line="240" w:lineRule="auto"/>
    </w:pPr>
    <w:rPr>
      <w:b/>
    </w:rPr>
  </w:style>
  <w:style w:type="paragraph" w:customStyle="1" w:styleId="Pagedegarde-Soustitre">
    <w:name w:val="Page de garde - Sous titre"/>
    <w:basedOn w:val="Normal"/>
    <w:rsid w:val="00B538B2"/>
    <w:pPr>
      <w:spacing w:after="0" w:line="240" w:lineRule="auto"/>
    </w:pPr>
    <w:rPr>
      <w:b/>
    </w:rPr>
  </w:style>
  <w:style w:type="paragraph" w:customStyle="1" w:styleId="Titre0">
    <w:name w:val="Titre 0"/>
    <w:basedOn w:val="Titre1"/>
    <w:rsid w:val="00F01860"/>
    <w:rPr>
      <w:lang w:val="fr-FR"/>
    </w:rPr>
  </w:style>
  <w:style w:type="paragraph" w:customStyle="1" w:styleId="TitreModule">
    <w:name w:val="Titre Module"/>
    <w:basedOn w:val="Titre1"/>
    <w:qFormat/>
    <w:rsid w:val="008F6291"/>
    <w:pPr>
      <w:pageBreakBefore/>
      <w:numPr>
        <w:numId w:val="4"/>
      </w:numPr>
      <w:spacing w:before="240" w:after="240"/>
      <w:jc w:val="center"/>
    </w:pPr>
    <w:rPr>
      <w:rFonts w:asciiTheme="majorHAnsi" w:hAnsiTheme="majorHAnsi"/>
      <w:sz w:val="32"/>
    </w:rPr>
  </w:style>
  <w:style w:type="paragraph" w:styleId="En-tte">
    <w:name w:val="header"/>
    <w:basedOn w:val="Normal"/>
    <w:link w:val="En-tteCar"/>
    <w:uiPriority w:val="99"/>
    <w:unhideWhenUsed/>
    <w:rsid w:val="006B6BC3"/>
    <w:pPr>
      <w:tabs>
        <w:tab w:val="center" w:pos="4320"/>
        <w:tab w:val="right" w:pos="8640"/>
      </w:tabs>
      <w:spacing w:after="0" w:line="240" w:lineRule="auto"/>
    </w:pPr>
  </w:style>
  <w:style w:type="character" w:customStyle="1" w:styleId="En-tteCar">
    <w:name w:val="En-tête Car"/>
    <w:basedOn w:val="Policepardfaut"/>
    <w:link w:val="En-tte"/>
    <w:uiPriority w:val="99"/>
    <w:rsid w:val="006B6BC3"/>
    <w:rPr>
      <w:rFonts w:ascii="Arial" w:hAnsi="Arial"/>
    </w:rPr>
  </w:style>
  <w:style w:type="paragraph" w:styleId="Pieddepage">
    <w:name w:val="footer"/>
    <w:basedOn w:val="Normal"/>
    <w:link w:val="PieddepageCar"/>
    <w:uiPriority w:val="99"/>
    <w:unhideWhenUsed/>
    <w:rsid w:val="006B6B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B6BC3"/>
    <w:rPr>
      <w:rFonts w:ascii="Arial" w:hAnsi="Arial"/>
    </w:rPr>
  </w:style>
  <w:style w:type="table" w:customStyle="1" w:styleId="Style2">
    <w:name w:val="Style2"/>
    <w:basedOn w:val="TableauNormal"/>
    <w:uiPriority w:val="99"/>
    <w:rsid w:val="000646CB"/>
    <w:pPr>
      <w:spacing w:after="0" w:line="240" w:lineRule="auto"/>
    </w:pPr>
    <w:tblPr>
      <w:tblInd w:w="0" w:type="dxa"/>
      <w:tblCellMar>
        <w:top w:w="0" w:type="dxa"/>
        <w:left w:w="108" w:type="dxa"/>
        <w:bottom w:w="0" w:type="dxa"/>
        <w:right w:w="108" w:type="dxa"/>
      </w:tblCellMar>
    </w:tblPr>
    <w:tblStylePr w:type="firstCol">
      <w:rPr>
        <w:b/>
      </w:rPr>
    </w:tblStylePr>
  </w:style>
  <w:style w:type="paragraph" w:styleId="TM3">
    <w:name w:val="toc 3"/>
    <w:basedOn w:val="Normal"/>
    <w:next w:val="Normal"/>
    <w:autoRedefine/>
    <w:uiPriority w:val="39"/>
    <w:unhideWhenUsed/>
    <w:rsid w:val="00D1211E"/>
    <w:pPr>
      <w:spacing w:after="100"/>
      <w:ind w:left="440"/>
    </w:pPr>
  </w:style>
  <w:style w:type="paragraph" w:styleId="Lgende">
    <w:name w:val="caption"/>
    <w:basedOn w:val="Normal"/>
    <w:next w:val="Normal"/>
    <w:uiPriority w:val="35"/>
    <w:unhideWhenUsed/>
    <w:qFormat/>
    <w:rsid w:val="00CD2D35"/>
    <w:pPr>
      <w:spacing w:before="0" w:after="200" w:line="240" w:lineRule="auto"/>
      <w:jc w:val="center"/>
    </w:pPr>
    <w:rPr>
      <w:b/>
      <w:bCs/>
      <w:sz w:val="18"/>
      <w:szCs w:val="18"/>
    </w:rPr>
  </w:style>
  <w:style w:type="paragraph" w:customStyle="1" w:styleId="Figure">
    <w:name w:val="Figure"/>
    <w:basedOn w:val="Normal"/>
    <w:qFormat/>
    <w:rsid w:val="009F0A77"/>
    <w:pPr>
      <w:keepNext/>
      <w:spacing w:before="360"/>
      <w:jc w:val="center"/>
    </w:pPr>
    <w:rPr>
      <w:noProof/>
      <w:lang w:eastAsia="fr-CA"/>
    </w:rPr>
  </w:style>
  <w:style w:type="paragraph" w:styleId="Index1">
    <w:name w:val="index 1"/>
    <w:basedOn w:val="Normal"/>
    <w:next w:val="Normal"/>
    <w:autoRedefine/>
    <w:uiPriority w:val="99"/>
    <w:semiHidden/>
    <w:unhideWhenUsed/>
    <w:rsid w:val="00056572"/>
    <w:pPr>
      <w:spacing w:before="0" w:after="0" w:line="240" w:lineRule="auto"/>
      <w:ind w:left="200" w:hanging="200"/>
    </w:pPr>
  </w:style>
  <w:style w:type="paragraph" w:styleId="Index2">
    <w:name w:val="index 2"/>
    <w:basedOn w:val="Normal"/>
    <w:next w:val="Normal"/>
    <w:autoRedefine/>
    <w:uiPriority w:val="99"/>
    <w:semiHidden/>
    <w:unhideWhenUsed/>
    <w:rsid w:val="00B409BA"/>
    <w:pPr>
      <w:spacing w:before="0" w:after="0" w:line="240" w:lineRule="auto"/>
      <w:ind w:left="400" w:hanging="200"/>
    </w:pPr>
  </w:style>
  <w:style w:type="paragraph" w:styleId="Commentaire">
    <w:name w:val="annotation text"/>
    <w:basedOn w:val="Normal"/>
    <w:link w:val="CommentaireCar"/>
    <w:uiPriority w:val="99"/>
    <w:semiHidden/>
    <w:unhideWhenUsed/>
    <w:rsid w:val="00886657"/>
    <w:pPr>
      <w:spacing w:line="240" w:lineRule="auto"/>
    </w:pPr>
    <w:rPr>
      <w:szCs w:val="20"/>
    </w:rPr>
  </w:style>
  <w:style w:type="character" w:customStyle="1" w:styleId="CommentaireCar">
    <w:name w:val="Commentaire Car"/>
    <w:basedOn w:val="Policepardfaut"/>
    <w:link w:val="Commentaire"/>
    <w:uiPriority w:val="99"/>
    <w:semiHidden/>
    <w:rsid w:val="00886657"/>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86657"/>
    <w:rPr>
      <w:b/>
      <w:bCs/>
    </w:rPr>
  </w:style>
  <w:style w:type="character" w:customStyle="1" w:styleId="ObjetducommentaireCar">
    <w:name w:val="Objet du commentaire Car"/>
    <w:basedOn w:val="CommentaireCar"/>
    <w:link w:val="Objetducommentaire"/>
    <w:uiPriority w:val="99"/>
    <w:semiHidden/>
    <w:rsid w:val="00886657"/>
    <w:rPr>
      <w:rFonts w:ascii="Arial" w:hAnsi="Arial"/>
      <w:b/>
      <w:bCs/>
      <w:sz w:val="20"/>
      <w:szCs w:val="20"/>
    </w:rPr>
  </w:style>
  <w:style w:type="paragraph" w:styleId="Paragraphedeliste">
    <w:name w:val="List Paragraph"/>
    <w:basedOn w:val="Normal"/>
    <w:uiPriority w:val="34"/>
    <w:qFormat/>
    <w:rsid w:val="001F2A7E"/>
    <w:pPr>
      <w:ind w:left="720"/>
      <w:contextualSpacing/>
    </w:pPr>
  </w:style>
  <w:style w:type="character" w:customStyle="1" w:styleId="Contrle">
    <w:name w:val="Contrôle"/>
    <w:basedOn w:val="Policepardfaut"/>
    <w:uiPriority w:val="1"/>
    <w:qFormat/>
    <w:rsid w:val="000073E7"/>
    <w:rPr>
      <w:i/>
      <w:caps/>
      <w:smallCaps w:val="0"/>
    </w:rPr>
  </w:style>
  <w:style w:type="paragraph" w:customStyle="1" w:styleId="TITRE00">
    <w:name w:val="TITRE 0"/>
    <w:basedOn w:val="TitreModule"/>
    <w:qFormat/>
    <w:rsid w:val="007C26AA"/>
    <w:pPr>
      <w:numPr>
        <w:numId w:val="0"/>
      </w:numPr>
    </w:pPr>
  </w:style>
  <w:style w:type="paragraph" w:styleId="Tabledesillustrations">
    <w:name w:val="table of figures"/>
    <w:basedOn w:val="Normal"/>
    <w:next w:val="Normal"/>
    <w:uiPriority w:val="99"/>
    <w:unhideWhenUsed/>
    <w:rsid w:val="003F7C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28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microsoft.com/office/2011/relationships/commentsExtended" Target="commentsExtended.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um.rtss.qc.ca\UserHome\Grp5\p0023885\Modeles\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AFA48FA-BA26-4CA2-88D2-5168337E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47</TotalTime>
  <Pages>20</Pages>
  <Words>3456</Words>
  <Characters>19011</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Formation à l'utilisation du VDR-4</vt:lpstr>
    </vt:vector>
  </TitlesOfParts>
  <Company>Centre Hospitalier de l'Université de Montréal</Company>
  <LinksUpToDate>false</LinksUpToDate>
  <CharactersWithSpaces>22423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l'utilisation du VDR-4</dc:title>
  <dc:subject/>
  <dc:creator>p0023885</dc:creator>
  <cp:keywords/>
  <dc:description/>
  <cp:lastModifiedBy>p0023885</cp:lastModifiedBy>
  <cp:revision>6</cp:revision>
  <cp:lastPrinted>2016-06-29T14:17:00Z</cp:lastPrinted>
  <dcterms:created xsi:type="dcterms:W3CDTF">2016-07-06T18:18:00Z</dcterms:created>
  <dcterms:modified xsi:type="dcterms:W3CDTF">2016-07-06T19:05:00Z</dcterms:modified>
</cp:coreProperties>
</file>